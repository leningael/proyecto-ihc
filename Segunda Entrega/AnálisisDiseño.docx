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E9D5" w14:textId="77777777" w:rsidR="00366E4D" w:rsidRPr="005872EC" w:rsidRDefault="00366E4D" w:rsidP="00366E4D">
      <w:pPr>
        <w:pStyle w:val="SuperTitle"/>
        <w:rPr>
          <w:rFonts w:cs="Arial"/>
          <w:lang w:val="es-MX"/>
        </w:rPr>
      </w:pPr>
      <w:r w:rsidRPr="005872EC">
        <w:rPr>
          <w:rFonts w:cs="Arial"/>
          <w:lang w:val="es-MX"/>
        </w:rPr>
        <w:tab/>
      </w:r>
    </w:p>
    <w:p w14:paraId="2B7D547E" w14:textId="7B6584FA" w:rsidR="00851BE3" w:rsidRPr="005872EC" w:rsidRDefault="006B49D2" w:rsidP="002653F8">
      <w:pPr>
        <w:pStyle w:val="Ttulo"/>
        <w:spacing w:after="720"/>
        <w:outlineLvl w:val="9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ins w:id="4" w:author="Ana Pérez Yam" w:date="2022-05-08T01:14:00Z">
        <w:r w:rsidRPr="306D7200">
          <w:rPr>
            <w:rFonts w:cs="Arial"/>
            <w:sz w:val="72"/>
            <w:szCs w:val="72"/>
            <w:lang w:val="es-MX"/>
          </w:rPr>
          <w:t>Documento de análisis del diseño</w:t>
        </w:r>
      </w:ins>
      <w:r w:rsidR="00052D90">
        <w:br/>
      </w:r>
      <w:r w:rsidR="00052D90">
        <w:br/>
      </w:r>
      <w:bookmarkEnd w:id="0"/>
      <w:bookmarkEnd w:id="1"/>
      <w:bookmarkEnd w:id="2"/>
      <w:bookmarkEnd w:id="3"/>
      <w:proofErr w:type="spellStart"/>
      <w:r w:rsidRPr="306D7200">
        <w:rPr>
          <w:rFonts w:cs="Arial"/>
          <w:sz w:val="40"/>
          <w:szCs w:val="40"/>
          <w:lang w:val="es-MX"/>
        </w:rPr>
        <w:t>R</w:t>
      </w:r>
      <w:ins w:id="5" w:author="Ana Pérez Yam" w:date="2022-05-08T01:15:00Z">
        <w:r w:rsidRPr="306D7200">
          <w:rPr>
            <w:rFonts w:cs="Arial"/>
            <w:sz w:val="40"/>
            <w:szCs w:val="40"/>
            <w:lang w:val="es-MX"/>
            <w:rPrChange w:id="6" w:author="Ana Pérez Yam" w:date="2022-05-08T01:15:00Z">
              <w:rPr>
                <w:rFonts w:cs="Arial"/>
                <w:color w:val="8064A2" w:themeColor="accent4"/>
                <w:sz w:val="40"/>
                <w:szCs w:val="40"/>
                <w:lang w:val="es-MX"/>
              </w:rPr>
            </w:rPrChange>
          </w:rPr>
          <w:t>iskMap</w:t>
        </w:r>
      </w:ins>
      <w:proofErr w:type="spellEnd"/>
    </w:p>
    <w:p w14:paraId="021F1D86" w14:textId="1DF68673" w:rsidR="00366E4D" w:rsidRPr="006B49D2" w:rsidRDefault="009D482F" w:rsidP="00366E4D">
      <w:pPr>
        <w:pStyle w:val="ByLine"/>
        <w:rPr>
          <w:rFonts w:cs="Arial"/>
          <w:lang w:val="es-MX"/>
        </w:rPr>
      </w:pPr>
      <w:r w:rsidRPr="306D7200">
        <w:rPr>
          <w:rFonts w:cs="Arial"/>
          <w:lang w:val="es-MX"/>
        </w:rPr>
        <w:t>Versión 1</w:t>
      </w:r>
      <w:ins w:id="7" w:author="Ana Pérez Yam" w:date="2022-05-08T01:15:00Z">
        <w:r w:rsidR="006B49D2" w:rsidRPr="306D7200">
          <w:rPr>
            <w:rFonts w:cs="Arial"/>
            <w:lang w:val="es-MX"/>
            <w:rPrChange w:id="8" w:author="Ana Pérez Yam" w:date="2022-05-08T01:15:00Z">
              <w:rPr>
                <w:rFonts w:cs="Arial"/>
                <w:color w:val="8064A2" w:themeColor="accent4"/>
                <w:lang w:val="es-MX"/>
              </w:rPr>
            </w:rPrChange>
          </w:rPr>
          <w:t>.0</w:t>
        </w:r>
      </w:ins>
    </w:p>
    <w:p w14:paraId="7EBC568C" w14:textId="77777777"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14:paraId="52BC7E31" w14:textId="77777777" w:rsidR="002C3E68" w:rsidRPr="0048427C" w:rsidRDefault="002C3E68" w:rsidP="002C3E68">
      <w:pPr>
        <w:pStyle w:val="ByLine"/>
        <w:spacing w:before="0" w:after="0" w:line="360" w:lineRule="auto"/>
        <w:rPr>
          <w:ins w:id="9" w:author="Ana Pérez Yam" w:date="2022-05-08T01:24:00Z"/>
          <w:rFonts w:cs="Arial"/>
          <w:b w:val="0"/>
          <w:bCs w:val="0"/>
          <w:kern w:val="0"/>
          <w:lang w:val="es-MX"/>
        </w:rPr>
      </w:pPr>
      <w:ins w:id="10" w:author="Ana Pérez Yam" w:date="2022-05-08T01:24:00Z">
        <w:r w:rsidRPr="0048427C">
          <w:rPr>
            <w:rFonts w:cs="Arial"/>
            <w:b w:val="0"/>
            <w:lang w:val="es-MX"/>
          </w:rPr>
          <w:t>Ana Concepción Pérez Yam</w:t>
        </w:r>
      </w:ins>
    </w:p>
    <w:p w14:paraId="24420F3F" w14:textId="77777777" w:rsidR="002C3E68" w:rsidRPr="0048427C" w:rsidRDefault="002C3E68" w:rsidP="002C3E68">
      <w:pPr>
        <w:pStyle w:val="ByLine"/>
        <w:spacing w:before="0" w:after="0" w:line="360" w:lineRule="auto"/>
        <w:rPr>
          <w:ins w:id="11" w:author="Ana Pérez Yam" w:date="2022-05-08T01:24:00Z"/>
          <w:rFonts w:cs="Arial"/>
          <w:b w:val="0"/>
          <w:bCs w:val="0"/>
          <w:kern w:val="0"/>
          <w:lang w:val="es-MX"/>
        </w:rPr>
      </w:pPr>
      <w:ins w:id="12" w:author="Ana Pérez Yam" w:date="2022-05-08T01:24:00Z">
        <w:r w:rsidRPr="0048427C">
          <w:rPr>
            <w:rFonts w:cs="Arial"/>
            <w:b w:val="0"/>
            <w:bCs w:val="0"/>
            <w:kern w:val="0"/>
            <w:lang w:val="es-MX"/>
          </w:rPr>
          <w:t>Lenin Gael Rosas Saucedo</w:t>
        </w:r>
      </w:ins>
    </w:p>
    <w:p w14:paraId="154F9784" w14:textId="77777777" w:rsidR="002C3E68" w:rsidRPr="0048427C" w:rsidRDefault="002C3E68" w:rsidP="002C3E68">
      <w:pPr>
        <w:pStyle w:val="ByLine"/>
        <w:spacing w:before="0" w:after="0" w:line="360" w:lineRule="auto"/>
        <w:rPr>
          <w:ins w:id="13" w:author="Ana Pérez Yam" w:date="2022-05-08T01:24:00Z"/>
          <w:rFonts w:cs="Arial"/>
          <w:b w:val="0"/>
          <w:bCs w:val="0"/>
          <w:kern w:val="0"/>
          <w:lang w:val="es-MX"/>
        </w:rPr>
      </w:pPr>
      <w:ins w:id="14" w:author="Ana Pérez Yam" w:date="2022-05-08T01:24:00Z">
        <w:r w:rsidRPr="0048427C">
          <w:rPr>
            <w:rFonts w:cs="Arial"/>
            <w:b w:val="0"/>
            <w:bCs w:val="0"/>
            <w:kern w:val="0"/>
            <w:lang w:val="es-MX"/>
          </w:rPr>
          <w:t>Marco Antonio Saldívar Crespo</w:t>
        </w:r>
      </w:ins>
    </w:p>
    <w:p w14:paraId="29745C33" w14:textId="77777777" w:rsidR="002C3E68" w:rsidRPr="0048427C" w:rsidRDefault="002C3E68" w:rsidP="002C3E68">
      <w:pPr>
        <w:pStyle w:val="ByLine"/>
        <w:spacing w:before="0" w:after="0" w:line="360" w:lineRule="auto"/>
        <w:rPr>
          <w:ins w:id="15" w:author="Ana Pérez Yam" w:date="2022-05-08T01:24:00Z"/>
          <w:rFonts w:cs="Arial"/>
          <w:b w:val="0"/>
          <w:bCs w:val="0"/>
          <w:kern w:val="0"/>
          <w:lang w:val="es-MX"/>
        </w:rPr>
      </w:pPr>
      <w:ins w:id="16" w:author="Ana Pérez Yam" w:date="2022-05-08T01:24:00Z">
        <w:r w:rsidRPr="0048427C">
          <w:rPr>
            <w:rFonts w:cs="Arial"/>
            <w:b w:val="0"/>
            <w:bCs w:val="0"/>
            <w:kern w:val="0"/>
            <w:lang w:val="es-MX"/>
          </w:rPr>
          <w:t>Pablo André Rosas Marín</w:t>
        </w:r>
      </w:ins>
    </w:p>
    <w:p w14:paraId="7001E1AC" w14:textId="77777777" w:rsidR="002C3E68" w:rsidRPr="005872EC" w:rsidDel="00B110F5" w:rsidRDefault="002C3E68" w:rsidP="002C3E68">
      <w:pPr>
        <w:pStyle w:val="ByLine"/>
        <w:spacing w:before="0" w:after="0" w:line="360" w:lineRule="auto"/>
        <w:jc w:val="left"/>
        <w:rPr>
          <w:ins w:id="17" w:author="Ana Pérez Yam" w:date="2022-05-08T01:24:00Z"/>
          <w:rFonts w:cs="Arial"/>
          <w:color w:val="8064A2" w:themeColor="accent4"/>
          <w:lang w:val="es-MX"/>
        </w:rPr>
      </w:pPr>
      <w:ins w:id="18" w:author="Ana Pérez Yam" w:date="2022-05-08T01:24:00Z">
        <w:r w:rsidRPr="005872EC" w:rsidDel="00B110F5">
          <w:rPr>
            <w:rFonts w:cs="Arial"/>
            <w:color w:val="8064A2" w:themeColor="accent4"/>
            <w:lang w:val="es-MX"/>
          </w:rPr>
          <w:t xml:space="preserve"> </w:t>
        </w:r>
      </w:ins>
    </w:p>
    <w:p w14:paraId="230FC6C1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14:paraId="2F489DED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5F1234">
          <w:headerReference w:type="default" r:id="rId11"/>
          <w:footerReference w:type="even" r:id="rId12"/>
          <w:footerReference w:type="default" r:id="rId13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EndPr/>
      <w:sdtContent>
        <w:p w14:paraId="741362A2" w14:textId="7AE0E3AB" w:rsidR="00BA1EF3" w:rsidRPr="002653F8" w:rsidRDefault="00803152" w:rsidP="002653F8">
          <w:pPr>
            <w:pStyle w:val="TtuloTDC"/>
            <w:jc w:val="center"/>
            <w:rPr>
              <w:rFonts w:ascii="Times" w:eastAsia="Times New Roman" w:hAnsi="Times" w:cs="Times New Roman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14:paraId="26BBCC60" w14:textId="567445B2" w:rsidR="00BA1EF3" w:rsidRPr="00BA1EF3" w:rsidRDefault="00862D67">
          <w:pPr>
            <w:pStyle w:val="TDC1"/>
            <w:rPr>
              <w:rFonts w:eastAsiaTheme="minorEastAsia" w:cs="Arial"/>
              <w:b w:val="0"/>
              <w:bCs w:val="0"/>
              <w:sz w:val="22"/>
              <w:szCs w:val="22"/>
              <w:lang w:val="es-MX" w:eastAsia="es-MX"/>
            </w:rPr>
          </w:pPr>
          <w:hyperlink w:anchor="_Toc102923340" w:history="1">
            <w:r w:rsidR="00BA1EF3" w:rsidRPr="00BA1EF3">
              <w:rPr>
                <w:rStyle w:val="Hipervnculo"/>
                <w:rFonts w:cs="Arial"/>
                <w:lang w:val="es-MX"/>
              </w:rPr>
              <w:t>Introducción</w:t>
            </w:r>
            <w:r w:rsidR="00BA1EF3" w:rsidRPr="00BA1EF3">
              <w:rPr>
                <w:rFonts w:cs="Arial"/>
                <w:webHidden/>
              </w:rPr>
              <w:tab/>
            </w:r>
            <w:r w:rsidR="00BA1EF3" w:rsidRPr="00BA1EF3">
              <w:rPr>
                <w:rFonts w:cs="Arial"/>
                <w:webHidden/>
              </w:rPr>
              <w:fldChar w:fldCharType="begin"/>
            </w:r>
            <w:r w:rsidR="00BA1EF3" w:rsidRPr="00BA1EF3">
              <w:rPr>
                <w:rFonts w:cs="Arial"/>
                <w:webHidden/>
              </w:rPr>
              <w:instrText xml:space="preserve"> PAGEREF _Toc102923340 \h </w:instrText>
            </w:r>
            <w:r w:rsidR="00BA1EF3" w:rsidRPr="00BA1EF3">
              <w:rPr>
                <w:rFonts w:cs="Arial"/>
                <w:webHidden/>
              </w:rPr>
            </w:r>
            <w:r w:rsidR="00BA1EF3" w:rsidRPr="00BA1EF3">
              <w:rPr>
                <w:rFonts w:cs="Arial"/>
                <w:webHidden/>
              </w:rPr>
              <w:fldChar w:fldCharType="separate"/>
            </w:r>
            <w:r w:rsidR="002653F8">
              <w:rPr>
                <w:rFonts w:cs="Arial"/>
                <w:webHidden/>
              </w:rPr>
              <w:t>2</w:t>
            </w:r>
            <w:r w:rsidR="00BA1EF3" w:rsidRPr="00BA1EF3">
              <w:rPr>
                <w:rFonts w:cs="Arial"/>
                <w:webHidden/>
              </w:rPr>
              <w:fldChar w:fldCharType="end"/>
            </w:r>
          </w:hyperlink>
        </w:p>
        <w:p w14:paraId="0D9C4B88" w14:textId="6CE66EFA" w:rsidR="00BA1EF3" w:rsidRPr="00BA1EF3" w:rsidRDefault="00862D67">
          <w:pPr>
            <w:pStyle w:val="TDC1"/>
            <w:rPr>
              <w:rFonts w:eastAsiaTheme="minorEastAsia" w:cs="Arial"/>
              <w:b w:val="0"/>
              <w:bCs w:val="0"/>
              <w:sz w:val="22"/>
              <w:szCs w:val="22"/>
              <w:lang w:val="es-MX" w:eastAsia="es-MX"/>
            </w:rPr>
          </w:pPr>
          <w:hyperlink w:anchor="_Toc102923341" w:history="1">
            <w:r w:rsidR="00BA1EF3" w:rsidRPr="00BA1EF3">
              <w:rPr>
                <w:rStyle w:val="Hipervnculo"/>
                <w:rFonts w:cs="Arial"/>
                <w:lang w:val="es-MX"/>
              </w:rPr>
              <w:t>Contenido</w:t>
            </w:r>
            <w:r w:rsidR="00BA1EF3" w:rsidRPr="00BA1EF3">
              <w:rPr>
                <w:rFonts w:cs="Arial"/>
                <w:webHidden/>
              </w:rPr>
              <w:tab/>
            </w:r>
            <w:r w:rsidR="00BA1EF3" w:rsidRPr="00BA1EF3">
              <w:rPr>
                <w:rFonts w:cs="Arial"/>
                <w:webHidden/>
              </w:rPr>
              <w:fldChar w:fldCharType="begin"/>
            </w:r>
            <w:r w:rsidR="00BA1EF3" w:rsidRPr="00BA1EF3">
              <w:rPr>
                <w:rFonts w:cs="Arial"/>
                <w:webHidden/>
              </w:rPr>
              <w:instrText xml:space="preserve"> PAGEREF _Toc102923341 \h </w:instrText>
            </w:r>
            <w:r w:rsidR="00BA1EF3" w:rsidRPr="00BA1EF3">
              <w:rPr>
                <w:rFonts w:cs="Arial"/>
                <w:webHidden/>
              </w:rPr>
            </w:r>
            <w:r w:rsidR="00BA1EF3" w:rsidRPr="00BA1EF3">
              <w:rPr>
                <w:rFonts w:cs="Arial"/>
                <w:webHidden/>
              </w:rPr>
              <w:fldChar w:fldCharType="separate"/>
            </w:r>
            <w:r w:rsidR="002653F8">
              <w:rPr>
                <w:rFonts w:cs="Arial"/>
                <w:webHidden/>
              </w:rPr>
              <w:t>2</w:t>
            </w:r>
            <w:r w:rsidR="00BA1EF3" w:rsidRPr="00BA1EF3">
              <w:rPr>
                <w:rFonts w:cs="Arial"/>
                <w:webHidden/>
              </w:rPr>
              <w:fldChar w:fldCharType="end"/>
            </w:r>
          </w:hyperlink>
        </w:p>
        <w:p w14:paraId="400A4CEA" w14:textId="6B825B98" w:rsidR="00BA1EF3" w:rsidRPr="00930AB9" w:rsidRDefault="00862D67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i/>
              <w:iCs/>
              <w:noProof/>
              <w:lang w:val="es-MX" w:eastAsia="es-MX"/>
            </w:rPr>
          </w:pPr>
          <w:hyperlink w:anchor="_Toc102923342" w:history="1">
            <w:r w:rsidR="00BA1EF3" w:rsidRPr="00930AB9">
              <w:rPr>
                <w:rStyle w:val="Hipervnculo"/>
                <w:rFonts w:ascii="Arial" w:hAnsi="Arial" w:cs="Arial"/>
                <w:i/>
                <w:iCs/>
                <w:noProof/>
                <w:lang w:val="es-MX"/>
              </w:rPr>
              <w:t>Elección del escenario</w:t>
            </w:r>
            <w:r w:rsidR="00BA1EF3" w:rsidRPr="00930AB9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begin"/>
            </w:r>
            <w:r w:rsidR="00BA1EF3" w:rsidRPr="00930AB9">
              <w:rPr>
                <w:rFonts w:ascii="Arial" w:hAnsi="Arial" w:cs="Arial"/>
                <w:noProof/>
                <w:webHidden/>
              </w:rPr>
              <w:instrText xml:space="preserve"> PAGEREF _Toc102923342 \h </w:instrText>
            </w:r>
            <w:r w:rsidR="00BA1EF3" w:rsidRPr="00930AB9">
              <w:rPr>
                <w:rFonts w:ascii="Arial" w:hAnsi="Arial" w:cs="Arial"/>
                <w:noProof/>
                <w:webHidden/>
              </w:rPr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653F8">
              <w:rPr>
                <w:rFonts w:ascii="Arial" w:hAnsi="Arial" w:cs="Arial"/>
                <w:noProof/>
                <w:webHidden/>
              </w:rPr>
              <w:t>2</w:t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5431D0" w14:textId="60EB1190" w:rsidR="00BA1EF3" w:rsidRPr="00930AB9" w:rsidRDefault="00862D67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i/>
              <w:iCs/>
              <w:noProof/>
              <w:lang w:val="es-MX" w:eastAsia="es-MX"/>
            </w:rPr>
          </w:pPr>
          <w:hyperlink w:anchor="_Toc102923351" w:history="1">
            <w:r w:rsidR="00BA1EF3" w:rsidRPr="00930AB9">
              <w:rPr>
                <w:rStyle w:val="Hipervnculo"/>
                <w:rFonts w:ascii="Arial" w:hAnsi="Arial" w:cs="Arial"/>
                <w:i/>
                <w:iCs/>
                <w:noProof/>
                <w:lang w:val="es-MX"/>
              </w:rPr>
              <w:t>Pasos</w:t>
            </w:r>
            <w:r w:rsidR="00BA1EF3" w:rsidRPr="00930AB9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begin"/>
            </w:r>
            <w:r w:rsidR="00BA1EF3" w:rsidRPr="00930AB9">
              <w:rPr>
                <w:rFonts w:ascii="Arial" w:hAnsi="Arial" w:cs="Arial"/>
                <w:noProof/>
                <w:webHidden/>
              </w:rPr>
              <w:instrText xml:space="preserve"> PAGEREF _Toc102923351 \h </w:instrText>
            </w:r>
            <w:r w:rsidR="00BA1EF3" w:rsidRPr="00930AB9">
              <w:rPr>
                <w:rFonts w:ascii="Arial" w:hAnsi="Arial" w:cs="Arial"/>
                <w:noProof/>
                <w:webHidden/>
              </w:rPr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653F8">
              <w:rPr>
                <w:rFonts w:ascii="Arial" w:hAnsi="Arial" w:cs="Arial"/>
                <w:noProof/>
                <w:webHidden/>
              </w:rPr>
              <w:t>3</w:t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46D2BA" w14:textId="6201670F" w:rsidR="00BA1EF3" w:rsidRPr="00930AB9" w:rsidRDefault="00862D67" w:rsidP="00BA1EF3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i/>
              <w:iCs/>
              <w:noProof/>
              <w:lang w:val="es-MX" w:eastAsia="es-MX"/>
            </w:rPr>
          </w:pPr>
          <w:hyperlink w:anchor="_Toc102923381" w:history="1">
            <w:r w:rsidR="00BA1EF3" w:rsidRPr="00930AB9">
              <w:rPr>
                <w:rStyle w:val="Hipervnculo"/>
                <w:rFonts w:ascii="Arial" w:hAnsi="Arial" w:cs="Arial"/>
                <w:i/>
                <w:iCs/>
                <w:noProof/>
                <w:lang w:val="es-MX"/>
              </w:rPr>
              <w:t>Asignación de operadores KLM</w:t>
            </w:r>
            <w:r w:rsidR="00BA1EF3" w:rsidRPr="00930AB9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begin"/>
            </w:r>
            <w:r w:rsidR="00BA1EF3" w:rsidRPr="00930AB9">
              <w:rPr>
                <w:rFonts w:ascii="Arial" w:hAnsi="Arial" w:cs="Arial"/>
                <w:noProof/>
                <w:webHidden/>
              </w:rPr>
              <w:instrText xml:space="preserve"> PAGEREF _Toc102923381 \h </w:instrText>
            </w:r>
            <w:r w:rsidR="00BA1EF3" w:rsidRPr="00930AB9">
              <w:rPr>
                <w:rFonts w:ascii="Arial" w:hAnsi="Arial" w:cs="Arial"/>
                <w:noProof/>
                <w:webHidden/>
              </w:rPr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653F8">
              <w:rPr>
                <w:rFonts w:ascii="Arial" w:hAnsi="Arial" w:cs="Arial"/>
                <w:noProof/>
                <w:webHidden/>
              </w:rPr>
              <w:t>4</w:t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0EE6EF" w14:textId="1D5D03D1" w:rsidR="00BA1EF3" w:rsidRPr="00930AB9" w:rsidRDefault="00862D6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iCs/>
              <w:noProof/>
              <w:lang w:val="es-MX" w:eastAsia="es-MX"/>
            </w:rPr>
          </w:pPr>
          <w:hyperlink w:anchor="_Toc102923426" w:history="1">
            <w:r w:rsidR="00BA1EF3" w:rsidRPr="00930AB9">
              <w:rPr>
                <w:rStyle w:val="Hipervnculo"/>
                <w:rFonts w:ascii="Arial" w:hAnsi="Arial" w:cs="Arial"/>
                <w:i/>
                <w:iCs/>
                <w:noProof/>
                <w:lang w:val="es-MX"/>
              </w:rPr>
              <w:t>KLM con la herramienta CogTool</w:t>
            </w:r>
            <w:r w:rsidR="00BA1EF3" w:rsidRPr="00930AB9">
              <w:rPr>
                <w:rFonts w:ascii="Arial" w:hAnsi="Arial" w:cs="Arial"/>
                <w:i/>
                <w:iCs/>
                <w:noProof/>
                <w:webHidden/>
              </w:rPr>
              <w:tab/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begin"/>
            </w:r>
            <w:r w:rsidR="00BA1EF3" w:rsidRPr="00930AB9">
              <w:rPr>
                <w:rFonts w:ascii="Arial" w:hAnsi="Arial" w:cs="Arial"/>
                <w:noProof/>
                <w:webHidden/>
              </w:rPr>
              <w:instrText xml:space="preserve"> PAGEREF _Toc102923426 \h </w:instrText>
            </w:r>
            <w:r w:rsidR="00BA1EF3" w:rsidRPr="00930AB9">
              <w:rPr>
                <w:rFonts w:ascii="Arial" w:hAnsi="Arial" w:cs="Arial"/>
                <w:noProof/>
                <w:webHidden/>
              </w:rPr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653F8">
              <w:rPr>
                <w:rFonts w:ascii="Arial" w:hAnsi="Arial" w:cs="Arial"/>
                <w:noProof/>
                <w:webHidden/>
              </w:rPr>
              <w:t>6</w:t>
            </w:r>
            <w:r w:rsidR="00BA1EF3" w:rsidRPr="00930A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6279FC" w14:textId="4F503EC5" w:rsidR="00BA1EF3" w:rsidRDefault="00BA1E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</w:p>
        <w:p w14:paraId="70122DA9" w14:textId="77777777"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14:paraId="046EA508" w14:textId="77777777"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14:paraId="23BDE878" w14:textId="77777777"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14:paraId="478BFEC9" w14:textId="77777777" w:rsidR="00366E4D" w:rsidRPr="005872EC" w:rsidRDefault="00366E4D" w:rsidP="00366E4D">
      <w:pPr>
        <w:rPr>
          <w:lang w:val="es-MX"/>
        </w:rPr>
      </w:pPr>
    </w:p>
    <w:p w14:paraId="60BA51E3" w14:textId="77777777" w:rsidR="00187E0D" w:rsidRPr="00CF74EF" w:rsidRDefault="00C523CD" w:rsidP="00CF74EF">
      <w:pPr>
        <w:pStyle w:val="Ttulo1"/>
        <w:spacing w:line="360" w:lineRule="auto"/>
        <w:jc w:val="both"/>
        <w:rPr>
          <w:rFonts w:cs="Arial"/>
          <w:lang w:val="es-MX"/>
        </w:rPr>
      </w:pPr>
      <w:bookmarkStart w:id="61" w:name="_Toc264212870"/>
      <w:bookmarkStart w:id="62" w:name="_Toc359986502"/>
      <w:r w:rsidRPr="005872EC">
        <w:rPr>
          <w:lang w:val="es-MX"/>
        </w:rPr>
        <w:br w:type="page"/>
      </w:r>
      <w:bookmarkStart w:id="63" w:name="_Toc102923340"/>
      <w:bookmarkEnd w:id="61"/>
      <w:bookmarkEnd w:id="62"/>
      <w:r w:rsidR="00187E0D" w:rsidRPr="00CF74EF">
        <w:rPr>
          <w:rFonts w:cs="Arial"/>
          <w:lang w:val="es-MX"/>
        </w:rPr>
        <w:lastRenderedPageBreak/>
        <w:t>Introducción</w:t>
      </w:r>
      <w:bookmarkEnd w:id="63"/>
    </w:p>
    <w:p w14:paraId="66E46EBE" w14:textId="706E39E0" w:rsidR="00187E0D" w:rsidRPr="00CF74EF" w:rsidRDefault="009D482F" w:rsidP="00CF74EF">
      <w:pPr>
        <w:spacing w:line="360" w:lineRule="auto"/>
        <w:jc w:val="both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del w:id="64" w:author="Ana Pérez Yam" w:date="2022-05-08T01:18:00Z">
        <w:r w:rsidRPr="00CF74EF" w:rsidDel="006B49D2">
          <w:rPr>
            <w:rFonts w:ascii="Arial" w:hAnsi="Arial" w:cs="Arial"/>
            <w:sz w:val="24"/>
            <w:szCs w:val="24"/>
            <w:lang w:val="es-MX"/>
            <w:rPrChange w:id="65" w:author="Ana Pérez Yam" w:date="2022-05-08T01:17:00Z">
              <w:rPr>
                <w:rFonts w:asciiTheme="minorHAnsi" w:hAnsiTheme="minorHAnsi" w:cstheme="minorHAnsi"/>
                <w:color w:val="8064A2" w:themeColor="accent4"/>
                <w:lang w:val="es-MX"/>
              </w:rPr>
            </w:rPrChange>
          </w:rPr>
          <w:delText>[Una breve introducción al presente documento, su estructura y finalidad]</w:delText>
        </w:r>
      </w:del>
      <w:ins w:id="66" w:author="Ana Pérez Yam" w:date="2022-05-08T01:20:00Z">
        <w:r w:rsidR="00D36D5D" w:rsidRPr="00CF74EF">
          <w:rPr>
            <w:rFonts w:ascii="Arial" w:hAnsi="Arial" w:cs="Arial"/>
            <w:sz w:val="24"/>
            <w:szCs w:val="24"/>
            <w:lang w:val="es-MX"/>
          </w:rPr>
          <w:t>En este documento se analizará</w:t>
        </w:r>
      </w:ins>
      <w:ins w:id="67" w:author="Ana Pérez Yam" w:date="2022-05-08T01:26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 xml:space="preserve"> </w:t>
        </w:r>
      </w:ins>
      <w:ins w:id="68" w:author="Ana Pérez Yam" w:date="2022-05-08T01:21:00Z">
        <w:r w:rsidR="00D36D5D" w:rsidRPr="00CF74EF">
          <w:rPr>
            <w:rFonts w:ascii="Arial" w:hAnsi="Arial" w:cs="Arial"/>
            <w:sz w:val="24"/>
            <w:szCs w:val="24"/>
            <w:lang w:val="es-MX"/>
          </w:rPr>
          <w:t>el diseño de una interfaz de usuario a partir</w:t>
        </w:r>
      </w:ins>
      <w:ins w:id="69" w:author="Ana Pérez Yam" w:date="2022-05-08T01:26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 xml:space="preserve"> del escenario 1</w:t>
        </w:r>
      </w:ins>
      <w:ins w:id="70" w:author="Ana Pérez Yam" w:date="2022-05-08T01:27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>: Reportar un delito que se ha presenciado,</w:t>
        </w:r>
      </w:ins>
      <w:ins w:id="71" w:author="Ana Pérez Yam" w:date="2022-05-08T01:21:00Z">
        <w:r w:rsidR="00D36D5D" w:rsidRPr="00CF74EF">
          <w:rPr>
            <w:rFonts w:ascii="Arial" w:hAnsi="Arial" w:cs="Arial"/>
            <w:sz w:val="24"/>
            <w:szCs w:val="24"/>
            <w:lang w:val="es-MX"/>
          </w:rPr>
          <w:t xml:space="preserve"> seleccionado del Docu</w:t>
        </w:r>
      </w:ins>
      <w:ins w:id="72" w:author="Ana Pérez Yam" w:date="2022-05-08T01:25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>mento de Perfiles</w:t>
        </w:r>
      </w:ins>
      <w:ins w:id="73" w:author="Ana Pérez Yam" w:date="2022-05-08T01:26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 xml:space="preserve">, Personas y Escenarios de </w:t>
        </w:r>
        <w:proofErr w:type="spellStart"/>
        <w:r w:rsidR="002C3E68" w:rsidRPr="00CF74EF">
          <w:rPr>
            <w:rFonts w:ascii="Arial" w:hAnsi="Arial" w:cs="Arial"/>
            <w:sz w:val="24"/>
            <w:szCs w:val="24"/>
            <w:lang w:val="es-MX"/>
          </w:rPr>
          <w:t>RiskMap</w:t>
        </w:r>
      </w:ins>
      <w:proofErr w:type="spellEnd"/>
      <w:ins w:id="74" w:author="Ana Pérez Yam" w:date="2022-05-08T01:27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 xml:space="preserve">. Se implementará </w:t>
        </w:r>
      </w:ins>
      <w:ins w:id="75" w:author="Ana Pérez Yam" w:date="2022-05-08T01:32:00Z">
        <w:r w:rsidR="000026D5" w:rsidRPr="00CF74EF">
          <w:rPr>
            <w:rFonts w:ascii="Arial" w:hAnsi="Arial" w:cs="Arial"/>
            <w:sz w:val="24"/>
            <w:szCs w:val="24"/>
            <w:lang w:val="es-MX"/>
          </w:rPr>
          <w:t xml:space="preserve">el modelo </w:t>
        </w:r>
        <w:proofErr w:type="spellStart"/>
        <w:r w:rsidR="000026D5" w:rsidRPr="00CF74EF">
          <w:rPr>
            <w:rFonts w:ascii="Arial" w:hAnsi="Arial" w:cs="Arial"/>
            <w:sz w:val="24"/>
            <w:szCs w:val="24"/>
            <w:lang w:val="es-MX"/>
          </w:rPr>
          <w:t>Keystroke-Level</w:t>
        </w:r>
        <w:proofErr w:type="spellEnd"/>
        <w:r w:rsidR="000026D5" w:rsidRPr="00CF74EF">
          <w:rPr>
            <w:rFonts w:ascii="Arial" w:hAnsi="Arial" w:cs="Arial"/>
            <w:sz w:val="24"/>
            <w:szCs w:val="24"/>
            <w:lang w:val="es-MX"/>
          </w:rPr>
          <w:t xml:space="preserve"> </w:t>
        </w:r>
        <w:proofErr w:type="spellStart"/>
        <w:r w:rsidR="000026D5" w:rsidRPr="00CF74EF">
          <w:rPr>
            <w:rFonts w:ascii="Arial" w:hAnsi="Arial" w:cs="Arial"/>
            <w:sz w:val="24"/>
            <w:szCs w:val="24"/>
            <w:lang w:val="es-MX"/>
          </w:rPr>
          <w:t>Model</w:t>
        </w:r>
        <w:proofErr w:type="spellEnd"/>
        <w:r w:rsidR="000026D5" w:rsidRPr="00CF74EF">
          <w:rPr>
            <w:rFonts w:ascii="Arial" w:hAnsi="Arial" w:cs="Arial"/>
            <w:sz w:val="24"/>
            <w:szCs w:val="24"/>
            <w:lang w:val="es-MX"/>
          </w:rPr>
          <w:t xml:space="preserve"> (KLM)</w:t>
        </w:r>
      </w:ins>
      <w:ins w:id="76" w:author="Ana Pérez Yam" w:date="2022-05-08T01:28:00Z">
        <w:r w:rsidR="002C3E68" w:rsidRPr="00CF74EF">
          <w:rPr>
            <w:rFonts w:ascii="Arial" w:hAnsi="Arial" w:cs="Arial"/>
            <w:sz w:val="24"/>
            <w:szCs w:val="24"/>
            <w:lang w:val="es-MX"/>
          </w:rPr>
          <w:t xml:space="preserve">, haciendo uso de la herramienta </w:t>
        </w:r>
        <w:proofErr w:type="spellStart"/>
        <w:r w:rsidR="000026D5" w:rsidRPr="00CF74EF">
          <w:rPr>
            <w:rFonts w:ascii="Arial" w:hAnsi="Arial" w:cs="Arial"/>
            <w:sz w:val="24"/>
            <w:szCs w:val="24"/>
            <w:lang w:val="es-MX"/>
          </w:rPr>
          <w:t>CogTool</w:t>
        </w:r>
        <w:proofErr w:type="spellEnd"/>
        <w:r w:rsidR="000026D5" w:rsidRPr="00CF74EF">
          <w:rPr>
            <w:rFonts w:ascii="Arial" w:hAnsi="Arial" w:cs="Arial"/>
            <w:sz w:val="24"/>
            <w:szCs w:val="24"/>
            <w:lang w:val="es-MX"/>
          </w:rPr>
          <w:t>,</w:t>
        </w:r>
      </w:ins>
      <w:ins w:id="77" w:author="Ana Pérez Yam" w:date="2022-05-08T01:33:00Z">
        <w:r w:rsidR="000026D5" w:rsidRPr="00CF74EF">
          <w:rPr>
            <w:rFonts w:ascii="Arial" w:hAnsi="Arial" w:cs="Arial"/>
            <w:sz w:val="24"/>
            <w:szCs w:val="24"/>
            <w:lang w:val="es-MX"/>
          </w:rPr>
          <w:t xml:space="preserve"> lo que nos </w:t>
        </w:r>
      </w:ins>
      <w:ins w:id="78" w:author="Ana Pérez Yam" w:date="2022-05-08T01:34:00Z">
        <w:r w:rsidR="00CF3373" w:rsidRPr="00CF74EF">
          <w:rPr>
            <w:rFonts w:ascii="Arial" w:hAnsi="Arial" w:cs="Arial"/>
            <w:sz w:val="24"/>
            <w:szCs w:val="24"/>
            <w:lang w:val="es-MX"/>
          </w:rPr>
          <w:t>permite predecir</w:t>
        </w:r>
      </w:ins>
      <w:ins w:id="79" w:author="Ana Pérez Yam" w:date="2022-05-08T01:33:00Z">
        <w:r w:rsidR="00CF3373" w:rsidRPr="00CF74EF">
          <w:rPr>
            <w:rFonts w:ascii="Arial" w:hAnsi="Arial" w:cs="Arial"/>
            <w:sz w:val="24"/>
            <w:szCs w:val="24"/>
            <w:lang w:val="es-MX"/>
          </w:rPr>
          <w:t xml:space="preserve"> el tiempo </w:t>
        </w:r>
      </w:ins>
      <w:ins w:id="80" w:author="Ana Pérez Yam" w:date="2022-05-08T01:37:00Z">
        <w:r w:rsidR="00CF3373" w:rsidRPr="00CF74EF">
          <w:rPr>
            <w:rFonts w:ascii="Arial" w:hAnsi="Arial" w:cs="Arial"/>
            <w:sz w:val="24"/>
            <w:szCs w:val="24"/>
            <w:lang w:val="es-MX"/>
          </w:rPr>
          <w:t>en el que un usuario tardaría ejecutando una tarea</w:t>
        </w:r>
      </w:ins>
      <w:ins w:id="81" w:author="Ana Pérez Yam" w:date="2022-05-08T01:38:00Z">
        <w:r w:rsidR="00CF3373" w:rsidRPr="00CF74EF">
          <w:rPr>
            <w:rFonts w:ascii="Arial" w:hAnsi="Arial" w:cs="Arial"/>
            <w:sz w:val="24"/>
            <w:szCs w:val="24"/>
            <w:lang w:val="es-MX"/>
          </w:rPr>
          <w:t xml:space="preserve"> en la aplicación</w:t>
        </w:r>
      </w:ins>
      <w:ins w:id="82" w:author="Ana Pérez Yam" w:date="2022-05-08T01:37:00Z">
        <w:r w:rsidR="00CF3373" w:rsidRPr="00CF74EF">
          <w:rPr>
            <w:rFonts w:ascii="Arial" w:hAnsi="Arial" w:cs="Arial"/>
            <w:sz w:val="24"/>
            <w:szCs w:val="24"/>
            <w:lang w:val="es-MX"/>
          </w:rPr>
          <w:t>.</w:t>
        </w:r>
      </w:ins>
    </w:p>
    <w:p w14:paraId="647963D6" w14:textId="77777777" w:rsidR="00187E0D" w:rsidRPr="00CF74EF" w:rsidRDefault="00187E0D" w:rsidP="00CF74EF">
      <w:pPr>
        <w:pStyle w:val="Ttulo1"/>
        <w:spacing w:line="360" w:lineRule="auto"/>
        <w:jc w:val="both"/>
        <w:rPr>
          <w:rFonts w:cs="Arial"/>
          <w:lang w:val="es-MX"/>
        </w:rPr>
      </w:pPr>
      <w:bookmarkStart w:id="83" w:name="_Toc102923341"/>
      <w:r w:rsidRPr="00CF74EF">
        <w:rPr>
          <w:rFonts w:cs="Arial"/>
          <w:lang w:val="es-MX"/>
        </w:rPr>
        <w:t>Contenido</w:t>
      </w:r>
      <w:bookmarkEnd w:id="83"/>
    </w:p>
    <w:tbl>
      <w:tblPr>
        <w:tblW w:w="9576" w:type="dxa"/>
        <w:tblLayout w:type="fixed"/>
        <w:tblLook w:val="0000" w:firstRow="0" w:lastRow="0" w:firstColumn="0" w:lastColumn="0" w:noHBand="0" w:noVBand="0"/>
        <w:tblPrChange w:id="84" w:author="Ana Pérez Yam" w:date="2022-05-08T13:38:00Z">
          <w:tblPr>
            <w:tblW w:w="0" w:type="auto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01"/>
        <w:gridCol w:w="5960"/>
        <w:gridCol w:w="1915"/>
        <w:tblGridChange w:id="85">
          <w:tblGrid>
            <w:gridCol w:w="1915"/>
            <w:gridCol w:w="5746"/>
            <w:gridCol w:w="1915"/>
          </w:tblGrid>
        </w:tblGridChange>
      </w:tblGrid>
      <w:tr w:rsidR="00187E0D" w:rsidRPr="00CF74EF" w14:paraId="1AF018EA" w14:textId="77777777" w:rsidTr="002653F8">
        <w:tc>
          <w:tcPr>
            <w:tcW w:w="1701" w:type="dxa"/>
            <w:tcPrChange w:id="86" w:author="Ana Pérez Yam" w:date="2022-05-08T13:38:00Z">
              <w:tcPr>
                <w:tcW w:w="1915" w:type="dxa"/>
              </w:tcPr>
            </w:tcPrChange>
          </w:tcPr>
          <w:p w14:paraId="1FF7E967" w14:textId="77777777" w:rsidR="00187E0D" w:rsidRPr="00CF74EF" w:rsidRDefault="00187E0D" w:rsidP="00CF74EF">
            <w:pPr>
              <w:pStyle w:val="line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875" w:type="dxa"/>
            <w:gridSpan w:val="2"/>
            <w:tcBorders>
              <w:bottom w:val="single" w:sz="12" w:space="0" w:color="auto"/>
            </w:tcBorders>
            <w:tcPrChange w:id="87" w:author="Ana Pérez Yam" w:date="2022-05-08T13:38:00Z">
              <w:tcPr>
                <w:tcW w:w="7661" w:type="dxa"/>
                <w:gridSpan w:val="2"/>
                <w:tcBorders>
                  <w:bottom w:val="single" w:sz="12" w:space="0" w:color="auto"/>
                </w:tcBorders>
              </w:tcPr>
            </w:tcPrChange>
          </w:tcPr>
          <w:p w14:paraId="04C1D409" w14:textId="77777777" w:rsidR="00187E0D" w:rsidRPr="00CF74EF" w:rsidRDefault="00187E0D" w:rsidP="00CF74EF">
            <w:pPr>
              <w:pStyle w:val="line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87E0D" w:rsidRPr="00CF74EF" w14:paraId="12DDED6F" w14:textId="77777777" w:rsidTr="002653F8">
        <w:tc>
          <w:tcPr>
            <w:tcW w:w="1701" w:type="dxa"/>
            <w:tcPrChange w:id="88" w:author="Ana Pérez Yam" w:date="2022-05-08T13:38:00Z">
              <w:tcPr>
                <w:tcW w:w="1915" w:type="dxa"/>
              </w:tcPr>
            </w:tcPrChange>
          </w:tcPr>
          <w:p w14:paraId="07F892F7" w14:textId="77777777" w:rsidR="00187E0D" w:rsidRPr="00CF74EF" w:rsidRDefault="00187E0D" w:rsidP="00CF74EF">
            <w:pPr>
              <w:pStyle w:val="line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875" w:type="dxa"/>
            <w:gridSpan w:val="2"/>
            <w:tcPrChange w:id="89" w:author="Ana Pérez Yam" w:date="2022-05-08T13:38:00Z">
              <w:tcPr>
                <w:tcW w:w="7661" w:type="dxa"/>
                <w:gridSpan w:val="2"/>
              </w:tcPr>
            </w:tcPrChange>
          </w:tcPr>
          <w:p w14:paraId="662ACBEB" w14:textId="77777777" w:rsidR="00187E0D" w:rsidRPr="00CF74EF" w:rsidRDefault="00187E0D" w:rsidP="00CF74EF">
            <w:pPr>
              <w:pStyle w:val="line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87E0D" w:rsidRPr="00CF74EF" w14:paraId="10F91EB2" w14:textId="77777777" w:rsidTr="002653F8">
        <w:tc>
          <w:tcPr>
            <w:tcW w:w="1701" w:type="dxa"/>
            <w:tcPrChange w:id="90" w:author="Ana Pérez Yam" w:date="2022-05-08T13:38:00Z">
              <w:tcPr>
                <w:tcW w:w="1915" w:type="dxa"/>
              </w:tcPr>
            </w:tcPrChange>
          </w:tcPr>
          <w:p w14:paraId="66EA86DA" w14:textId="129D2C4F" w:rsidR="00187E0D" w:rsidRPr="00CF74EF" w:rsidRDefault="00187E0D" w:rsidP="00BA1EF3">
            <w:pPr>
              <w:pStyle w:val="tableleft"/>
              <w:spacing w:line="360" w:lineRule="auto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del w:id="91" w:author="Ana Pérez Yam" w:date="2022-05-08T01:39:00Z">
              <w:r w:rsidRPr="00CF74EF" w:rsidDel="004831CC">
                <w:rPr>
                  <w:rFonts w:ascii="Arial" w:hAnsi="Arial" w:cs="Arial"/>
                  <w:sz w:val="24"/>
                  <w:szCs w:val="24"/>
                  <w:lang w:val="es-MX"/>
                </w:rPr>
                <w:delText>Propósito</w:delText>
              </w:r>
            </w:del>
            <w:bookmarkStart w:id="92" w:name="_Toc102923342"/>
            <w:ins w:id="93" w:author="Ana Pérez Yam" w:date="2022-05-08T01:39:00Z">
              <w:r w:rsidR="004831C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Elección del escenario</w:t>
              </w:r>
            </w:ins>
            <w:bookmarkEnd w:id="92"/>
          </w:p>
          <w:p w14:paraId="4E4436A1" w14:textId="77777777" w:rsidR="00187E0D" w:rsidRPr="00CF74EF" w:rsidRDefault="00187E0D" w:rsidP="00BA1EF3">
            <w:pPr>
              <w:pStyle w:val="tableleft"/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875" w:type="dxa"/>
            <w:gridSpan w:val="2"/>
            <w:tcPrChange w:id="94" w:author="Ana Pérez Yam" w:date="2022-05-08T13:38:00Z">
              <w:tcPr>
                <w:tcW w:w="7661" w:type="dxa"/>
                <w:gridSpan w:val="2"/>
              </w:tcPr>
            </w:tcPrChange>
          </w:tcPr>
          <w:p w14:paraId="1AD49402" w14:textId="49C35D87" w:rsidR="00187E0D" w:rsidRPr="00CF74EF" w:rsidRDefault="009D482F" w:rsidP="00BA1EF3">
            <w:pPr>
              <w:spacing w:line="360" w:lineRule="auto"/>
              <w:jc w:val="both"/>
              <w:outlineLvl w:val="1"/>
              <w:rPr>
                <w:ins w:id="95" w:author="Ana Pérez Yam" w:date="2022-05-08T01:42:00Z"/>
                <w:rFonts w:ascii="Arial" w:hAnsi="Arial" w:cs="Arial"/>
                <w:sz w:val="24"/>
                <w:szCs w:val="24"/>
                <w:lang w:val="es-MX"/>
              </w:rPr>
            </w:pPr>
            <w:del w:id="96" w:author="Ana Pérez Yam" w:date="2022-05-08T01:40:00Z">
              <w:r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97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[Descripción de la aplicación</w:delText>
              </w:r>
              <w:r w:rsidR="00D43AC4"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98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, </w:delText>
              </w:r>
              <w:r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99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objetivos del proyecto</w:delText>
              </w:r>
              <w:r w:rsidR="00D43AC4"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100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y stakeholders.</w:delText>
              </w:r>
              <w:r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101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]</w:delText>
              </w:r>
              <w:r w:rsidR="00187E0D" w:rsidRPr="00CF74EF" w:rsidDel="004831CC">
                <w:rPr>
                  <w:rFonts w:ascii="Arial" w:hAnsi="Arial" w:cs="Arial"/>
                  <w:sz w:val="24"/>
                  <w:szCs w:val="24"/>
                  <w:lang w:val="es-MX"/>
                  <w:rPrChange w:id="102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</w:delText>
              </w:r>
            </w:del>
            <w:bookmarkStart w:id="103" w:name="_Toc102923343"/>
            <w:ins w:id="104" w:author="Ana Pérez Yam" w:date="2022-05-08T01:40:00Z">
              <w:r w:rsidR="004831CC" w:rsidRPr="00CF74EF">
                <w:rPr>
                  <w:rFonts w:ascii="Arial" w:hAnsi="Arial" w:cs="Arial"/>
                  <w:sz w:val="24"/>
                  <w:szCs w:val="24"/>
                  <w:lang w:val="es-MX"/>
                  <w:rPrChange w:id="105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t xml:space="preserve">Se llegó a la conclusión de </w:t>
              </w:r>
            </w:ins>
            <w:r w:rsidR="00CF74EF" w:rsidRPr="00CF74EF">
              <w:rPr>
                <w:rFonts w:ascii="Arial" w:hAnsi="Arial" w:cs="Arial"/>
                <w:sz w:val="24"/>
                <w:szCs w:val="24"/>
                <w:lang w:val="es-MX"/>
              </w:rPr>
              <w:t>que,</w:t>
            </w:r>
            <w:ins w:id="106" w:author="Ana Pérez Yam" w:date="2022-05-08T01:40:00Z">
              <w:r w:rsidR="004831CC" w:rsidRPr="00CF74EF">
                <w:rPr>
                  <w:rFonts w:ascii="Arial" w:hAnsi="Arial" w:cs="Arial"/>
                  <w:sz w:val="24"/>
                  <w:szCs w:val="24"/>
                  <w:lang w:val="es-MX"/>
                  <w:rPrChange w:id="107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t xml:space="preserve"> entre los dos escenarios disponibles, el que mejor se ajustaba a</w:t>
              </w:r>
            </w:ins>
            <w:ins w:id="108" w:author="Ana Pérez Yam" w:date="2022-05-08T01:41:00Z">
              <w:r w:rsidR="004831CC" w:rsidRPr="00CF74EF">
                <w:rPr>
                  <w:rFonts w:ascii="Arial" w:hAnsi="Arial" w:cs="Arial"/>
                  <w:sz w:val="24"/>
                  <w:szCs w:val="24"/>
                  <w:lang w:val="es-MX"/>
                  <w:rPrChange w:id="109" w:author="Ana Pérez Yam" w:date="2022-05-08T01:41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t xml:space="preserve"> una tarea típica del usuario promedio sería el escenario 1, donde se hace un reporte de un delito en la aplicación</w:t>
              </w:r>
              <w:r w:rsidR="004831C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.</w:t>
              </w:r>
            </w:ins>
            <w:bookmarkEnd w:id="103"/>
          </w:p>
          <w:p w14:paraId="57EA5CF2" w14:textId="77777777" w:rsidR="004831CC" w:rsidRPr="00CF74EF" w:rsidRDefault="004831CC" w:rsidP="00BA1EF3">
            <w:pPr>
              <w:spacing w:line="360" w:lineRule="auto"/>
              <w:jc w:val="both"/>
              <w:outlineLvl w:val="1"/>
              <w:rPr>
                <w:ins w:id="110" w:author="Ana Pérez Yam" w:date="2022-05-08T01:41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5495148C" w14:textId="77777777" w:rsidR="004831CC" w:rsidRPr="00CF74EF" w:rsidRDefault="004831CC" w:rsidP="00BA1EF3">
            <w:pPr>
              <w:spacing w:line="360" w:lineRule="auto"/>
              <w:jc w:val="both"/>
              <w:outlineLvl w:val="1"/>
              <w:rPr>
                <w:ins w:id="111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12" w:author="Ana Pérez Yam" w:date="2022-05-08T01:42:00Z">
                  <w:rPr>
                    <w:ins w:id="113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</w:pPr>
            <w:bookmarkStart w:id="114" w:name="_Toc102923344"/>
            <w:ins w:id="115" w:author="Ana Pérez Yam" w:date="2022-05-08T01:42:00Z">
              <w:r w:rsidRPr="00CF74EF"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es-MX"/>
                  <w:rPrChange w:id="116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Escenario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  <w:r w:rsidRPr="00CF74EF"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es-MX"/>
                  <w:rPrChange w:id="117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1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18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: María Vázquez</w:t>
              </w:r>
              <w:bookmarkEnd w:id="114"/>
            </w:ins>
          </w:p>
          <w:p w14:paraId="76422A3B" w14:textId="77777777" w:rsidR="004831CC" w:rsidRPr="00CF74EF" w:rsidRDefault="004831CC" w:rsidP="00BA1EF3">
            <w:pPr>
              <w:spacing w:line="360" w:lineRule="auto"/>
              <w:jc w:val="both"/>
              <w:outlineLvl w:val="1"/>
              <w:rPr>
                <w:ins w:id="119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20" w:author="Ana Pérez Yam" w:date="2022-05-08T01:42:00Z">
                  <w:rPr>
                    <w:ins w:id="121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</w:pPr>
            <w:bookmarkStart w:id="122" w:name="_Toc102923345"/>
            <w:ins w:id="123" w:author="Ana Pérez Yam" w:date="2022-05-08T01:42:00Z">
              <w:r w:rsidRPr="00CF74EF"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es-MX"/>
                  <w:rPrChange w:id="124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Título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25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: Reportar un delito que se ha presenciado.</w:t>
              </w:r>
              <w:bookmarkEnd w:id="122"/>
            </w:ins>
          </w:p>
          <w:p w14:paraId="635AFE6F" w14:textId="77777777" w:rsidR="004831CC" w:rsidRPr="00CF74EF" w:rsidRDefault="004831CC" w:rsidP="00BA1EF3">
            <w:pPr>
              <w:spacing w:line="360" w:lineRule="auto"/>
              <w:jc w:val="both"/>
              <w:outlineLvl w:val="1"/>
              <w:rPr>
                <w:ins w:id="126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27" w:author="Ana Pérez Yam" w:date="2022-05-08T01:42:00Z">
                  <w:rPr>
                    <w:ins w:id="128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</w:pPr>
            <w:bookmarkStart w:id="129" w:name="_Toc102923346"/>
            <w:ins w:id="130" w:author="Ana Pérez Yam" w:date="2022-05-08T01:42:00Z">
              <w:r w:rsidRPr="00CF74EF">
                <w:rPr>
                  <w:rFonts w:ascii="Arial" w:hAnsi="Arial" w:cs="Arial"/>
                  <w:b/>
                  <w:bCs/>
                  <w:i/>
                  <w:iCs/>
                  <w:sz w:val="24"/>
                  <w:szCs w:val="24"/>
                  <w:lang w:val="es-MX"/>
                  <w:rPrChange w:id="131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Situación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32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 xml:space="preserve">: María percibe un delito frente a sus ojos, decide reportarlo con la policía para que se pueda llevar a cabo el proceso de denuncia y alertar a las personas que esta zona parece peligrosa. Sin embargo, la estación de policía está lejos de la ubicación de María por lo que opta por utilizar la aplicación </w:t>
              </w:r>
              <w:proofErr w:type="spellStart"/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33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RiskMap</w:t>
              </w:r>
              <w:proofErr w:type="spellEnd"/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34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.</w:t>
              </w:r>
              <w:bookmarkEnd w:id="129"/>
            </w:ins>
          </w:p>
          <w:p w14:paraId="34DFE2D5" w14:textId="77777777" w:rsidR="004831CC" w:rsidRPr="00CF74EF" w:rsidRDefault="004831CC">
            <w:pPr>
              <w:spacing w:line="360" w:lineRule="auto"/>
              <w:ind w:left="490"/>
              <w:jc w:val="both"/>
              <w:outlineLvl w:val="1"/>
              <w:rPr>
                <w:ins w:id="135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36" w:author="Ana Pérez Yam" w:date="2022-05-08T01:42:00Z">
                  <w:rPr>
                    <w:ins w:id="137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  <w:pPrChange w:id="138" w:author="Ana Pérez Yam" w:date="2022-05-08T01:45:00Z">
                <w:pPr>
                  <w:jc w:val="both"/>
                </w:pPr>
              </w:pPrChange>
            </w:pPr>
            <w:bookmarkStart w:id="139" w:name="_Toc102923347"/>
            <w:ins w:id="140" w:author="Ana Pérez Yam" w:date="2022-05-08T01:42:00Z"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41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1.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42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ab/>
                <w:t>María sale de casa hacia la escuela, después de un largo tramo, se encuentra con un robo con violencia frente a sus ojos.</w:t>
              </w:r>
              <w:bookmarkEnd w:id="139"/>
            </w:ins>
          </w:p>
          <w:p w14:paraId="0C0DDE8C" w14:textId="77777777" w:rsidR="004831CC" w:rsidRPr="00CF74EF" w:rsidRDefault="004831CC">
            <w:pPr>
              <w:spacing w:line="360" w:lineRule="auto"/>
              <w:ind w:left="490"/>
              <w:jc w:val="both"/>
              <w:outlineLvl w:val="1"/>
              <w:rPr>
                <w:ins w:id="143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44" w:author="Ana Pérez Yam" w:date="2022-05-08T01:42:00Z">
                  <w:rPr>
                    <w:ins w:id="145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  <w:pPrChange w:id="146" w:author="Ana Pérez Yam" w:date="2022-05-08T01:45:00Z">
                <w:pPr>
                  <w:jc w:val="both"/>
                </w:pPr>
              </w:pPrChange>
            </w:pPr>
            <w:bookmarkStart w:id="147" w:name="_Toc102923348"/>
            <w:ins w:id="148" w:author="Ana Pérez Yam" w:date="2022-05-08T01:42:00Z"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49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2.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50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ab/>
                <w:t>A pesar del furor de la situación, María toma las riendas de la situación y busca las opciones que tiene para reportar el problema.</w:t>
              </w:r>
              <w:bookmarkEnd w:id="147"/>
            </w:ins>
          </w:p>
          <w:p w14:paraId="0B1F5A2F" w14:textId="77777777" w:rsidR="004831CC" w:rsidRPr="00CF74EF" w:rsidRDefault="004831CC">
            <w:pPr>
              <w:spacing w:line="360" w:lineRule="auto"/>
              <w:ind w:left="490"/>
              <w:jc w:val="both"/>
              <w:outlineLvl w:val="1"/>
              <w:rPr>
                <w:ins w:id="151" w:author="Ana Pérez Yam" w:date="2022-05-08T01:42:00Z"/>
                <w:rFonts w:ascii="Arial" w:hAnsi="Arial" w:cs="Arial"/>
                <w:i/>
                <w:iCs/>
                <w:sz w:val="24"/>
                <w:szCs w:val="24"/>
                <w:lang w:val="es-MX"/>
                <w:rPrChange w:id="152" w:author="Ana Pérez Yam" w:date="2022-05-08T01:42:00Z">
                  <w:rPr>
                    <w:ins w:id="153" w:author="Ana Pérez Yam" w:date="2022-05-08T01:42:00Z"/>
                    <w:rFonts w:asciiTheme="minorHAnsi" w:hAnsiTheme="minorHAnsi" w:cstheme="minorHAnsi"/>
                    <w:lang w:val="es-MX"/>
                  </w:rPr>
                </w:rPrChange>
              </w:rPr>
              <w:pPrChange w:id="154" w:author="Ana Pérez Yam" w:date="2022-05-08T01:45:00Z">
                <w:pPr>
                  <w:jc w:val="both"/>
                </w:pPr>
              </w:pPrChange>
            </w:pPr>
            <w:bookmarkStart w:id="155" w:name="_Toc102923349"/>
            <w:ins w:id="156" w:author="Ana Pérez Yam" w:date="2022-05-08T01:42:00Z"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57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3.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58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ab/>
                <w:t xml:space="preserve">María opta por abrir la aplicación de </w:t>
              </w:r>
              <w:proofErr w:type="spellStart"/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59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RiskMap</w:t>
              </w:r>
              <w:proofErr w:type="spellEnd"/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60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 xml:space="preserve"> ya que es la opción que le parece ideal para no llamar tanto la atención del delincuente.</w:t>
              </w:r>
              <w:bookmarkEnd w:id="155"/>
            </w:ins>
          </w:p>
          <w:p w14:paraId="29F0ABBC" w14:textId="46B1ACC1" w:rsidR="004831CC" w:rsidRPr="00CF74EF" w:rsidRDefault="004831CC">
            <w:pPr>
              <w:spacing w:line="360" w:lineRule="auto"/>
              <w:ind w:left="490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  <w:pPrChange w:id="161" w:author="Ana Pérez Yam" w:date="2022-05-08T01:45:00Z">
                <w:pPr>
                  <w:jc w:val="both"/>
                </w:pPr>
              </w:pPrChange>
            </w:pPr>
            <w:bookmarkStart w:id="162" w:name="_Toc102923350"/>
            <w:ins w:id="163" w:author="Ana Pérez Yam" w:date="2022-05-08T01:42:00Z"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64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4.</w:t>
              </w:r>
              <w:r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  <w:rPrChange w:id="165" w:author="Ana Pérez Yam" w:date="2022-05-08T01:42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ab/>
                <w:t xml:space="preserve">Utiliza el botón de reporte, el cual registra su ubicación y nombre, marcando en el mapa un pin en la zona que indica que ha ocurrido un delito en </w:t>
              </w:r>
            </w:ins>
            <w:ins w:id="166" w:author="Ana Pérez Yam" w:date="2022-05-08T01:44:00Z">
              <w:r w:rsidR="00550EF9"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</w:rPr>
                <w:t>esta.</w:t>
              </w:r>
              <w:bookmarkEnd w:id="162"/>
              <w:r w:rsidR="00550EF9" w:rsidRPr="00CF74EF">
                <w:rPr>
                  <w:rFonts w:ascii="Arial" w:hAnsi="Arial" w:cs="Arial"/>
                  <w:i/>
                  <w:iCs/>
                  <w:sz w:val="24"/>
                  <w:szCs w:val="24"/>
                  <w:lang w:val="es-MX"/>
                </w:rPr>
                <w:t xml:space="preserve"> </w:t>
              </w:r>
            </w:ins>
          </w:p>
        </w:tc>
      </w:tr>
      <w:tr w:rsidR="00187E0D" w:rsidRPr="00CF74EF" w14:paraId="74445BD8" w14:textId="77777777" w:rsidTr="002653F8">
        <w:tc>
          <w:tcPr>
            <w:tcW w:w="1701" w:type="dxa"/>
            <w:tcPrChange w:id="167" w:author="Ana Pérez Yam" w:date="2022-05-08T13:38:00Z">
              <w:tcPr>
                <w:tcW w:w="1915" w:type="dxa"/>
              </w:tcPr>
            </w:tcPrChange>
          </w:tcPr>
          <w:p w14:paraId="401B4C82" w14:textId="77777777" w:rsidR="00187E0D" w:rsidRPr="00CF74EF" w:rsidRDefault="00187E0D" w:rsidP="00CF74EF">
            <w:pPr>
              <w:pStyle w:val="tablelef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875" w:type="dxa"/>
            <w:gridSpan w:val="2"/>
            <w:tcBorders>
              <w:bottom w:val="single" w:sz="8" w:space="0" w:color="auto"/>
            </w:tcBorders>
            <w:tcPrChange w:id="168" w:author="Ana Pérez Yam" w:date="2022-05-08T13:38:00Z">
              <w:tcPr>
                <w:tcW w:w="7661" w:type="dxa"/>
                <w:gridSpan w:val="2"/>
                <w:tcBorders>
                  <w:bottom w:val="single" w:sz="8" w:space="0" w:color="auto"/>
                </w:tcBorders>
              </w:tcPr>
            </w:tcPrChange>
          </w:tcPr>
          <w:p w14:paraId="7252F9C1" w14:textId="77777777" w:rsidR="00187E0D" w:rsidRPr="00CF74EF" w:rsidRDefault="00187E0D" w:rsidP="00CF74EF">
            <w:pPr>
              <w:pStyle w:val="line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34417" w:rsidRPr="00CF74EF" w14:paraId="32736819" w14:textId="77777777" w:rsidTr="002653F8">
        <w:trPr>
          <w:trHeight w:val="706"/>
          <w:trPrChange w:id="169" w:author="Ana Pérez Yam" w:date="2022-05-08T13:38:00Z">
            <w:trPr>
              <w:trHeight w:val="706"/>
            </w:trPr>
          </w:trPrChange>
        </w:trPr>
        <w:tc>
          <w:tcPr>
            <w:tcW w:w="1701" w:type="dxa"/>
            <w:tcPrChange w:id="170" w:author="Ana Pérez Yam" w:date="2022-05-08T13:38:00Z">
              <w:tcPr>
                <w:tcW w:w="1915" w:type="dxa"/>
              </w:tcPr>
            </w:tcPrChange>
          </w:tcPr>
          <w:p w14:paraId="7D845BAF" w14:textId="77777777" w:rsidR="002C78D2" w:rsidRPr="00CF74EF" w:rsidRDefault="002C78D2" w:rsidP="00BA1EF3">
            <w:pPr>
              <w:pStyle w:val="tableleft"/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9BE5045" w14:textId="55656C63" w:rsidR="00134417" w:rsidRPr="00CF74EF" w:rsidRDefault="009D482F" w:rsidP="00BA1EF3">
            <w:pPr>
              <w:pStyle w:val="tableleft"/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del w:id="171" w:author="Ana Pérez Yam" w:date="2022-05-08T01:46:00Z">
              <w:r w:rsidRPr="00CF74EF" w:rsidDel="00550EF9">
                <w:rPr>
                  <w:rFonts w:ascii="Arial" w:hAnsi="Arial" w:cs="Arial"/>
                  <w:sz w:val="24"/>
                  <w:szCs w:val="24"/>
                  <w:lang w:val="es-MX"/>
                </w:rPr>
                <w:delText>Justificación</w:delText>
              </w:r>
            </w:del>
            <w:bookmarkStart w:id="172" w:name="_Toc102923351"/>
            <w:ins w:id="173" w:author="Ana Pérez Yam" w:date="2022-05-08T01:46:00Z">
              <w:r w:rsidR="00550EF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Pasos</w:t>
              </w:r>
            </w:ins>
            <w:bookmarkEnd w:id="172"/>
          </w:p>
        </w:tc>
        <w:tc>
          <w:tcPr>
            <w:tcW w:w="7875" w:type="dxa"/>
            <w:gridSpan w:val="2"/>
            <w:tcBorders>
              <w:bottom w:val="single" w:sz="8" w:space="0" w:color="auto"/>
            </w:tcBorders>
            <w:tcPrChange w:id="174" w:author="Ana Pérez Yam" w:date="2022-05-08T13:38:00Z">
              <w:tcPr>
                <w:tcW w:w="7661" w:type="dxa"/>
                <w:gridSpan w:val="2"/>
                <w:tcBorders>
                  <w:bottom w:val="single" w:sz="8" w:space="0" w:color="auto"/>
                </w:tcBorders>
              </w:tcPr>
            </w:tcPrChange>
          </w:tcPr>
          <w:p w14:paraId="751A3F1B" w14:textId="180A1D36" w:rsidR="00134417" w:rsidRPr="00CF74EF" w:rsidDel="00550EF9" w:rsidRDefault="00550EF9" w:rsidP="00BA1EF3">
            <w:pPr>
              <w:spacing w:line="360" w:lineRule="auto"/>
              <w:jc w:val="both"/>
              <w:outlineLvl w:val="1"/>
              <w:rPr>
                <w:del w:id="175" w:author="Ana Pérez Yam" w:date="2022-05-08T01:46:00Z"/>
                <w:rFonts w:ascii="Arial" w:hAnsi="Arial" w:cs="Arial"/>
                <w:sz w:val="24"/>
                <w:szCs w:val="24"/>
                <w:lang w:val="es-MX"/>
              </w:rPr>
            </w:pPr>
            <w:bookmarkStart w:id="176" w:name="_Toc102923352"/>
            <w:ins w:id="177" w:author="Ana Pérez Yam" w:date="2022-05-08T01:46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Para la realización de esta tarea, </w:t>
              </w:r>
            </w:ins>
            <w:ins w:id="178" w:author="Ana Pérez Yam" w:date="2022-05-08T01:47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María debe </w:t>
              </w:r>
            </w:ins>
            <w:ins w:id="179" w:author="Ana Pérez Yam" w:date="2022-05-08T01:48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seguir los siguientes pasos:</w:t>
              </w:r>
            </w:ins>
            <w:bookmarkEnd w:id="176"/>
            <w:del w:id="180" w:author="Ana Pérez Yam" w:date="2022-05-08T01:46:00Z">
              <w:r w:rsidR="00D43AC4" w:rsidRPr="00CF74EF" w:rsidDel="00550EF9">
                <w:rPr>
                  <w:rFonts w:ascii="Arial" w:hAnsi="Arial" w:cs="Arial"/>
                  <w:sz w:val="24"/>
                  <w:szCs w:val="24"/>
                  <w:lang w:val="es-MX"/>
                  <w:rPrChange w:id="181" w:author="Ana Pérez Yam" w:date="2022-05-08T01:4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[La justificación presenta el problema social actual. Puede describirse por puntos donde cada uno representa una problemática.]</w:delText>
              </w:r>
            </w:del>
          </w:p>
          <w:p w14:paraId="570F5A29" w14:textId="35E7E386" w:rsidR="00550EF9" w:rsidRPr="00CF74EF" w:rsidRDefault="00550EF9" w:rsidP="00BA1EF3">
            <w:pPr>
              <w:spacing w:line="360" w:lineRule="auto"/>
              <w:jc w:val="both"/>
              <w:outlineLvl w:val="1"/>
              <w:rPr>
                <w:ins w:id="182" w:author="Ana Pérez Yam" w:date="2022-05-08T01:48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1C106CB7" w14:textId="2F6D0909" w:rsidR="00550EF9" w:rsidRPr="00CF74EF" w:rsidRDefault="008B1810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183" w:author="Ana Pérez Yam" w:date="2022-05-08T02:14:00Z"/>
                <w:rFonts w:ascii="Arial" w:hAnsi="Arial" w:cs="Arial"/>
                <w:lang w:val="es-MX"/>
              </w:rPr>
            </w:pPr>
            <w:bookmarkStart w:id="184" w:name="_Toc102923353"/>
            <w:ins w:id="185" w:author="Ana Pérez Yam" w:date="2022-05-08T02:14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  <w:bookmarkEnd w:id="184"/>
            </w:ins>
          </w:p>
          <w:p w14:paraId="7274120E" w14:textId="42320E06" w:rsidR="008B1810" w:rsidRPr="00CF74EF" w:rsidRDefault="008B1810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186" w:author="Ana Pérez Yam" w:date="2022-05-08T02:13:00Z"/>
                <w:rFonts w:ascii="Arial" w:hAnsi="Arial" w:cs="Arial"/>
                <w:lang w:val="es-MX"/>
                <w:rPrChange w:id="187" w:author="Ana Pérez Yam" w:date="2022-05-08T02:14:00Z">
                  <w:rPr>
                    <w:ins w:id="188" w:author="Ana Pérez Yam" w:date="2022-05-08T02:13:00Z"/>
                    <w:lang w:val="es-MX"/>
                  </w:rPr>
                </w:rPrChange>
              </w:rPr>
            </w:pPr>
            <w:bookmarkStart w:id="189" w:name="_Toc102923354"/>
            <w:ins w:id="190" w:author="Ana Pérez Yam" w:date="2022-05-08T02:14:00Z">
              <w:r w:rsidRPr="00CF74EF">
                <w:rPr>
                  <w:rFonts w:ascii="Arial" w:hAnsi="Arial" w:cs="Arial"/>
                  <w:lang w:val="es-MX"/>
                </w:rPr>
                <w:t>Llevar sus manos a la pantalla.</w:t>
              </w:r>
            </w:ins>
            <w:bookmarkEnd w:id="189"/>
          </w:p>
          <w:p w14:paraId="40554488" w14:textId="220440C9" w:rsidR="008B1810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191" w:author="Ana Pérez Yam" w:date="2022-05-08T02:13:00Z"/>
                <w:rFonts w:ascii="Arial" w:hAnsi="Arial" w:cs="Arial"/>
                <w:lang w:val="es-MX"/>
              </w:rPr>
            </w:pPr>
            <w:bookmarkStart w:id="192" w:name="_Toc102923355"/>
            <w:ins w:id="193" w:author="Ana Pérez Yam" w:date="2022-05-08T02:15:00Z">
              <w:r w:rsidRPr="00CF74EF">
                <w:rPr>
                  <w:rFonts w:ascii="Arial" w:hAnsi="Arial" w:cs="Arial"/>
                  <w:lang w:val="es-MX"/>
                </w:rPr>
                <w:t>Oprimir</w:t>
              </w:r>
            </w:ins>
            <w:ins w:id="194" w:author="Ana Pérez Yam" w:date="2022-05-08T02:13:00Z">
              <w:r w:rsidR="008B1810" w:rsidRPr="00CF74EF">
                <w:rPr>
                  <w:rFonts w:ascii="Arial" w:hAnsi="Arial" w:cs="Arial"/>
                  <w:lang w:val="es-MX"/>
                </w:rPr>
                <w:t xml:space="preserve"> el icono de la aplicación</w:t>
              </w:r>
              <w:bookmarkEnd w:id="192"/>
            </w:ins>
          </w:p>
          <w:p w14:paraId="27BBC562" w14:textId="1B63A065" w:rsidR="008B1810" w:rsidRPr="00CF74EF" w:rsidRDefault="008B1810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195" w:author="Ana Pérez Yam" w:date="2022-05-08T02:05:00Z"/>
                <w:rFonts w:ascii="Arial" w:hAnsi="Arial" w:cs="Arial"/>
                <w:lang w:val="es-MX"/>
              </w:rPr>
            </w:pPr>
            <w:bookmarkStart w:id="196" w:name="_Toc102923356"/>
            <w:ins w:id="197" w:author="Ana Pérez Yam" w:date="2022-05-08T02:14:00Z">
              <w:r w:rsidRPr="00CF74EF">
                <w:rPr>
                  <w:rFonts w:ascii="Arial" w:hAnsi="Arial" w:cs="Arial"/>
                  <w:lang w:val="es-MX"/>
                </w:rPr>
                <w:t>Esperar a que inicie la aplicación.</w:t>
              </w:r>
            </w:ins>
            <w:bookmarkEnd w:id="196"/>
          </w:p>
          <w:p w14:paraId="7A38DEC0" w14:textId="5B1444D8" w:rsidR="00C243CC" w:rsidRPr="00CF74EF" w:rsidRDefault="00C243CC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198" w:author="Ana Pérez Yam" w:date="2022-05-08T02:11:00Z"/>
                <w:rFonts w:ascii="Arial" w:hAnsi="Arial" w:cs="Arial"/>
                <w:lang w:val="es-MX"/>
              </w:rPr>
            </w:pPr>
            <w:bookmarkStart w:id="199" w:name="_Toc102923357"/>
            <w:ins w:id="200" w:author="Ana Pérez Yam" w:date="2022-05-08T02:06:00Z">
              <w:r w:rsidRPr="00CF74EF">
                <w:rPr>
                  <w:rFonts w:ascii="Arial" w:hAnsi="Arial" w:cs="Arial"/>
                  <w:lang w:val="es-MX"/>
                </w:rPr>
                <w:t>Visu</w:t>
              </w:r>
            </w:ins>
            <w:ins w:id="201" w:author="Ana Pérez Yam" w:date="2022-05-08T02:11:00Z">
              <w:r w:rsidR="008B1810" w:rsidRPr="00CF74EF">
                <w:rPr>
                  <w:rFonts w:ascii="Arial" w:hAnsi="Arial" w:cs="Arial"/>
                  <w:lang w:val="es-MX"/>
                </w:rPr>
                <w:t>alizar</w:t>
              </w:r>
              <w:bookmarkEnd w:id="199"/>
            </w:ins>
          </w:p>
          <w:p w14:paraId="33A1FA3F" w14:textId="016D9458" w:rsidR="008B1810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02" w:author="Ana Pérez Yam" w:date="2022-05-08T02:15:00Z"/>
                <w:rFonts w:ascii="Arial" w:hAnsi="Arial" w:cs="Arial"/>
                <w:lang w:val="es-MX"/>
              </w:rPr>
            </w:pPr>
            <w:bookmarkStart w:id="203" w:name="_Toc102923358"/>
            <w:ins w:id="204" w:author="Ana Pérez Yam" w:date="2022-05-08T02:15:00Z">
              <w:r w:rsidRPr="00CF74EF">
                <w:rPr>
                  <w:rFonts w:ascii="Arial" w:hAnsi="Arial" w:cs="Arial"/>
                  <w:lang w:val="es-MX"/>
                </w:rPr>
                <w:t>Oprimir el botón de reporte.</w:t>
              </w:r>
              <w:bookmarkEnd w:id="203"/>
            </w:ins>
          </w:p>
          <w:p w14:paraId="63E0A3FF" w14:textId="3C15E0AA" w:rsidR="00130B1E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05" w:author="Ana Pérez Yam" w:date="2022-05-08T02:16:00Z"/>
                <w:rFonts w:ascii="Arial" w:hAnsi="Arial" w:cs="Arial"/>
                <w:lang w:val="es-MX"/>
              </w:rPr>
            </w:pPr>
            <w:bookmarkStart w:id="206" w:name="_Toc102923359"/>
            <w:ins w:id="207" w:author="Ana Pérez Yam" w:date="2022-05-08T02:16:00Z">
              <w:r w:rsidRPr="00CF74EF">
                <w:rPr>
                  <w:rFonts w:ascii="Arial" w:hAnsi="Arial" w:cs="Arial"/>
                  <w:lang w:val="es-MX"/>
                </w:rPr>
                <w:t>Esperar a que la pantalla de registro de reporte cargue.</w:t>
              </w:r>
              <w:bookmarkEnd w:id="206"/>
            </w:ins>
          </w:p>
          <w:p w14:paraId="58E4E3F2" w14:textId="020DC3F4" w:rsidR="00130B1E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08" w:author="Ana Pérez Yam" w:date="2022-05-08T02:18:00Z"/>
                <w:rFonts w:ascii="Arial" w:hAnsi="Arial" w:cs="Arial"/>
                <w:lang w:val="es-MX"/>
              </w:rPr>
            </w:pPr>
            <w:bookmarkStart w:id="209" w:name="_Toc102923360"/>
            <w:ins w:id="210" w:author="Ana Pérez Yam" w:date="2022-05-08T02:18:00Z">
              <w:r w:rsidRPr="00CF74EF">
                <w:rPr>
                  <w:rFonts w:ascii="Arial" w:hAnsi="Arial" w:cs="Arial"/>
                  <w:lang w:val="es-MX"/>
                </w:rPr>
                <w:t>Oprimir la barra de tipo de delito.</w:t>
              </w:r>
              <w:bookmarkEnd w:id="209"/>
            </w:ins>
          </w:p>
          <w:p w14:paraId="6523071C" w14:textId="6B824230" w:rsidR="00130B1E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11" w:author="Ana Pérez Yam" w:date="2022-05-08T02:19:00Z"/>
                <w:rFonts w:ascii="Arial" w:hAnsi="Arial" w:cs="Arial"/>
                <w:lang w:val="es-MX"/>
              </w:rPr>
            </w:pPr>
            <w:bookmarkStart w:id="212" w:name="_Toc102923361"/>
            <w:ins w:id="213" w:author="Ana Pérez Yam" w:date="2022-05-08T02:18:00Z">
              <w:r w:rsidRPr="00CF74EF">
                <w:rPr>
                  <w:rFonts w:ascii="Arial" w:hAnsi="Arial" w:cs="Arial"/>
                  <w:lang w:val="es-MX"/>
                </w:rPr>
                <w:t>Oprimir una opción de tipo</w:t>
              </w:r>
            </w:ins>
            <w:ins w:id="214" w:author="Ana Pérez Yam" w:date="2022-05-08T02:19:00Z">
              <w:r w:rsidRPr="00CF74EF">
                <w:rPr>
                  <w:rFonts w:ascii="Arial" w:hAnsi="Arial" w:cs="Arial"/>
                  <w:lang w:val="es-MX"/>
                </w:rPr>
                <w:t xml:space="preserve"> de delito.</w:t>
              </w:r>
              <w:bookmarkEnd w:id="212"/>
            </w:ins>
          </w:p>
          <w:p w14:paraId="7F322724" w14:textId="5E291408" w:rsidR="00130B1E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15" w:author="Ana Pérez Yam" w:date="2022-05-08T02:19:00Z"/>
                <w:rFonts w:ascii="Arial" w:hAnsi="Arial" w:cs="Arial"/>
                <w:lang w:val="es-MX"/>
              </w:rPr>
            </w:pPr>
            <w:bookmarkStart w:id="216" w:name="_Toc102923362"/>
            <w:ins w:id="217" w:author="Ana Pérez Yam" w:date="2022-05-08T02:19:00Z">
              <w:r w:rsidRPr="00CF74EF">
                <w:rPr>
                  <w:rFonts w:ascii="Arial" w:hAnsi="Arial" w:cs="Arial"/>
                  <w:lang w:val="es-MX"/>
                </w:rPr>
                <w:t>Oprimir la barra de día en la sección de fecha.</w:t>
              </w:r>
              <w:bookmarkEnd w:id="216"/>
            </w:ins>
          </w:p>
          <w:p w14:paraId="68F25ED4" w14:textId="401F4BE6" w:rsidR="00130B1E" w:rsidRPr="00CF74EF" w:rsidRDefault="00130B1E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18" w:author="Ana Pérez Yam" w:date="2022-05-08T02:20:00Z"/>
                <w:rFonts w:ascii="Arial" w:hAnsi="Arial" w:cs="Arial"/>
                <w:lang w:val="es-MX"/>
              </w:rPr>
            </w:pPr>
            <w:bookmarkStart w:id="219" w:name="_Toc102923363"/>
            <w:ins w:id="220" w:author="Ana Pérez Yam" w:date="2022-05-08T02:19:00Z">
              <w:r w:rsidRPr="00CF74EF">
                <w:rPr>
                  <w:rFonts w:ascii="Arial" w:hAnsi="Arial" w:cs="Arial"/>
                  <w:lang w:val="es-MX"/>
                </w:rPr>
                <w:t>Oprimir</w:t>
              </w:r>
            </w:ins>
            <w:ins w:id="221" w:author="Ana Pérez Yam" w:date="2022-05-08T02:20:00Z">
              <w:r w:rsidR="00831CED" w:rsidRPr="00CF74EF">
                <w:rPr>
                  <w:rFonts w:ascii="Arial" w:hAnsi="Arial" w:cs="Arial"/>
                  <w:lang w:val="es-MX"/>
                </w:rPr>
                <w:t xml:space="preserve"> una opción.</w:t>
              </w:r>
              <w:bookmarkEnd w:id="219"/>
            </w:ins>
          </w:p>
          <w:p w14:paraId="586D309F" w14:textId="79CF9B9D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22" w:author="Ana Pérez Yam" w:date="2022-05-08T02:21:00Z"/>
                <w:rFonts w:ascii="Arial" w:hAnsi="Arial" w:cs="Arial"/>
                <w:lang w:val="es-MX"/>
              </w:rPr>
            </w:pPr>
            <w:bookmarkStart w:id="223" w:name="_Toc102923364"/>
            <w:ins w:id="224" w:author="Ana Pérez Yam" w:date="2022-05-08T02:20:00Z">
              <w:r w:rsidRPr="00CF74EF">
                <w:rPr>
                  <w:rFonts w:ascii="Arial" w:hAnsi="Arial" w:cs="Arial"/>
                  <w:lang w:val="es-MX"/>
                </w:rPr>
                <w:t xml:space="preserve">Oprimir la barra de </w:t>
              </w:r>
            </w:ins>
            <w:ins w:id="225" w:author="Ana Pérez Yam" w:date="2022-05-08T02:21:00Z">
              <w:r w:rsidRPr="00CF74EF">
                <w:rPr>
                  <w:rFonts w:ascii="Arial" w:hAnsi="Arial" w:cs="Arial"/>
                  <w:lang w:val="es-MX"/>
                </w:rPr>
                <w:t>mes</w:t>
              </w:r>
            </w:ins>
            <w:ins w:id="226" w:author="Ana Pérez Yam" w:date="2022-05-08T02:20:00Z">
              <w:r w:rsidRPr="00CF74EF">
                <w:rPr>
                  <w:rFonts w:ascii="Arial" w:hAnsi="Arial" w:cs="Arial"/>
                  <w:lang w:val="es-MX"/>
                </w:rPr>
                <w:t xml:space="preserve"> en la sección de fecha.</w:t>
              </w:r>
            </w:ins>
            <w:bookmarkEnd w:id="223"/>
          </w:p>
          <w:p w14:paraId="61231C55" w14:textId="457DD028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27" w:author="Ana Pérez Yam" w:date="2022-05-08T02:21:00Z"/>
                <w:rFonts w:ascii="Arial" w:hAnsi="Arial" w:cs="Arial"/>
                <w:lang w:val="es-MX"/>
                <w:rPrChange w:id="228" w:author="Ana Pérez Yam" w:date="2022-05-08T02:21:00Z">
                  <w:rPr>
                    <w:ins w:id="229" w:author="Ana Pérez Yam" w:date="2022-05-08T02:21:00Z"/>
                    <w:lang w:val="es-MX"/>
                  </w:rPr>
                </w:rPrChange>
              </w:rPr>
            </w:pPr>
            <w:bookmarkStart w:id="230" w:name="_Toc102923365"/>
            <w:ins w:id="231" w:author="Ana Pérez Yam" w:date="2022-05-08T02:21:00Z">
              <w:r w:rsidRPr="00CF74EF">
                <w:rPr>
                  <w:rFonts w:ascii="Arial" w:hAnsi="Arial" w:cs="Arial"/>
                  <w:lang w:val="es-MX"/>
                </w:rPr>
                <w:t>Oprimir una opción.</w:t>
              </w:r>
              <w:bookmarkEnd w:id="230"/>
            </w:ins>
          </w:p>
          <w:p w14:paraId="75DB0552" w14:textId="1D2B41AA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32" w:author="Ana Pérez Yam" w:date="2022-05-08T02:21:00Z"/>
                <w:rFonts w:ascii="Arial" w:hAnsi="Arial" w:cs="Arial"/>
                <w:lang w:val="es-MX"/>
              </w:rPr>
            </w:pPr>
            <w:bookmarkStart w:id="233" w:name="_Toc102923366"/>
            <w:ins w:id="234" w:author="Ana Pérez Yam" w:date="2022-05-08T02:21:00Z">
              <w:r w:rsidRPr="00CF74EF">
                <w:rPr>
                  <w:rFonts w:ascii="Arial" w:hAnsi="Arial" w:cs="Arial"/>
                  <w:lang w:val="es-MX"/>
                </w:rPr>
                <w:t>Oprimir la barra de año en la sección de fecha.</w:t>
              </w:r>
              <w:bookmarkEnd w:id="233"/>
            </w:ins>
          </w:p>
          <w:p w14:paraId="6E681824" w14:textId="35EBEBC6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35" w:author="Ana Pérez Yam" w:date="2022-05-08T03:01:00Z"/>
                <w:rFonts w:ascii="Arial" w:hAnsi="Arial" w:cs="Arial"/>
                <w:lang w:val="es-MX"/>
              </w:rPr>
            </w:pPr>
            <w:bookmarkStart w:id="236" w:name="_Toc102923367"/>
            <w:ins w:id="237" w:author="Ana Pérez Yam" w:date="2022-05-08T02:21:00Z">
              <w:r w:rsidRPr="00CF74EF">
                <w:rPr>
                  <w:rFonts w:ascii="Arial" w:hAnsi="Arial" w:cs="Arial"/>
                  <w:lang w:val="es-MX"/>
                </w:rPr>
                <w:t>Oprimir una opción.</w:t>
              </w:r>
            </w:ins>
            <w:bookmarkEnd w:id="236"/>
          </w:p>
          <w:p w14:paraId="36C0E8E4" w14:textId="3BB9A2C4" w:rsidR="00BB76A7" w:rsidRPr="00CF74EF" w:rsidRDefault="00BB76A7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38" w:author="Ana Pérez Yam" w:date="2022-05-08T02:21:00Z"/>
                <w:rFonts w:ascii="Arial" w:hAnsi="Arial" w:cs="Arial"/>
                <w:lang w:val="es-MX"/>
              </w:rPr>
            </w:pPr>
            <w:bookmarkStart w:id="239" w:name="_Toc102923368"/>
            <w:ins w:id="240" w:author="Ana Pérez Yam" w:date="2022-05-08T03:01:00Z">
              <w:r w:rsidRPr="00CF74EF">
                <w:rPr>
                  <w:rFonts w:ascii="Arial" w:hAnsi="Arial" w:cs="Arial"/>
                  <w:lang w:val="es-MX"/>
                </w:rPr>
                <w:t>Preparación mental</w:t>
              </w:r>
            </w:ins>
            <w:ins w:id="241" w:author="Ana Pérez Yam" w:date="2022-05-08T03:02:00Z">
              <w:r w:rsidRPr="00CF74EF">
                <w:rPr>
                  <w:rFonts w:ascii="Arial" w:hAnsi="Arial" w:cs="Arial"/>
                  <w:lang w:val="es-MX"/>
                </w:rPr>
                <w:t>.</w:t>
              </w:r>
            </w:ins>
            <w:bookmarkEnd w:id="239"/>
          </w:p>
          <w:p w14:paraId="2E848BA6" w14:textId="64DB1329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42" w:author="Ana Pérez Yam" w:date="2022-05-08T03:02:00Z"/>
                <w:rFonts w:ascii="Arial" w:hAnsi="Arial" w:cs="Arial"/>
                <w:lang w:val="es-MX"/>
              </w:rPr>
            </w:pPr>
            <w:bookmarkStart w:id="243" w:name="_Toc102923369"/>
            <w:ins w:id="244" w:author="Ana Pérez Yam" w:date="2022-05-08T02:22:00Z">
              <w:r w:rsidRPr="00CF74EF">
                <w:rPr>
                  <w:rFonts w:ascii="Arial" w:hAnsi="Arial" w:cs="Arial"/>
                  <w:lang w:val="es-MX"/>
                </w:rPr>
                <w:t>Teclear una descripción en la sección de datos del asaltante.</w:t>
              </w:r>
            </w:ins>
            <w:bookmarkEnd w:id="243"/>
          </w:p>
          <w:p w14:paraId="437B019B" w14:textId="06F27BDC" w:rsidR="00BB76A7" w:rsidRPr="00CF74EF" w:rsidRDefault="00BB76A7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45" w:author="Ana Pérez Yam" w:date="2022-05-08T02:22:00Z"/>
                <w:rFonts w:ascii="Arial" w:hAnsi="Arial" w:cs="Arial"/>
                <w:lang w:val="es-MX"/>
                <w:rPrChange w:id="246" w:author="Ana Pérez Yam" w:date="2022-05-08T03:02:00Z">
                  <w:rPr>
                    <w:ins w:id="247" w:author="Ana Pérez Yam" w:date="2022-05-08T02:22:00Z"/>
                    <w:lang w:val="es-MX"/>
                  </w:rPr>
                </w:rPrChange>
              </w:rPr>
            </w:pPr>
            <w:bookmarkStart w:id="248" w:name="_Toc102923370"/>
            <w:ins w:id="249" w:author="Ana Pérez Yam" w:date="2022-05-08T03:02:00Z">
              <w:r w:rsidRPr="00CF74EF">
                <w:rPr>
                  <w:rFonts w:ascii="Arial" w:hAnsi="Arial" w:cs="Arial"/>
                  <w:lang w:val="es-MX"/>
                </w:rPr>
                <w:t>Preparación mental.</w:t>
              </w:r>
            </w:ins>
            <w:bookmarkEnd w:id="248"/>
          </w:p>
          <w:p w14:paraId="6FB12889" w14:textId="504EDA2E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50" w:author="Ana Pérez Yam" w:date="2022-05-08T02:22:00Z"/>
                <w:rFonts w:ascii="Arial" w:hAnsi="Arial" w:cs="Arial"/>
                <w:lang w:val="es-MX"/>
              </w:rPr>
            </w:pPr>
            <w:bookmarkStart w:id="251" w:name="_Toc102923371"/>
            <w:ins w:id="252" w:author="Ana Pérez Yam" w:date="2022-05-08T02:22:00Z">
              <w:r w:rsidRPr="00CF74EF">
                <w:rPr>
                  <w:rFonts w:ascii="Arial" w:hAnsi="Arial" w:cs="Arial"/>
                  <w:lang w:val="es-MX"/>
                </w:rPr>
                <w:t>Teclear una descripción en la sección de resumen de lo ocurrido.</w:t>
              </w:r>
              <w:bookmarkEnd w:id="251"/>
            </w:ins>
          </w:p>
          <w:p w14:paraId="7C14EF59" w14:textId="15E02B6C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53" w:author="Ana Pérez Yam" w:date="2022-05-08T02:22:00Z"/>
                <w:rFonts w:ascii="Arial" w:hAnsi="Arial" w:cs="Arial"/>
                <w:lang w:val="es-MX"/>
              </w:rPr>
            </w:pPr>
            <w:bookmarkStart w:id="254" w:name="_Toc102923372"/>
            <w:ins w:id="255" w:author="Ana Pérez Yam" w:date="2022-05-08T02:22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  <w:bookmarkEnd w:id="254"/>
            </w:ins>
          </w:p>
          <w:p w14:paraId="53EE7DF6" w14:textId="1E97953E" w:rsidR="00831CED" w:rsidRPr="00CF74EF" w:rsidRDefault="00831CED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56" w:author="Ana Pérez Yam" w:date="2022-05-08T02:23:00Z"/>
                <w:rFonts w:ascii="Arial" w:hAnsi="Arial" w:cs="Arial"/>
                <w:lang w:val="es-MX"/>
              </w:rPr>
            </w:pPr>
            <w:bookmarkStart w:id="257" w:name="_Toc102923373"/>
            <w:ins w:id="258" w:author="Ana Pérez Yam" w:date="2022-05-08T02:23:00Z">
              <w:r w:rsidRPr="00CF74EF">
                <w:rPr>
                  <w:rFonts w:ascii="Arial" w:hAnsi="Arial" w:cs="Arial"/>
                  <w:lang w:val="es-MX"/>
                </w:rPr>
                <w:t>Oprimir la opción de Siguiente.</w:t>
              </w:r>
              <w:bookmarkEnd w:id="257"/>
            </w:ins>
          </w:p>
          <w:p w14:paraId="38453088" w14:textId="25DE316A" w:rsidR="00831CED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59" w:author="Ana Pérez Yam" w:date="2022-05-08T02:26:00Z"/>
                <w:rFonts w:ascii="Arial" w:hAnsi="Arial" w:cs="Arial"/>
                <w:lang w:val="es-MX"/>
              </w:rPr>
            </w:pPr>
            <w:bookmarkStart w:id="260" w:name="_Toc102923374"/>
            <w:ins w:id="261" w:author="Ana Pérez Yam" w:date="2022-05-08T02:26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  <w:bookmarkEnd w:id="260"/>
            </w:ins>
          </w:p>
          <w:p w14:paraId="581A6F32" w14:textId="1B21842D" w:rsidR="00E13034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62" w:author="Ana Pérez Yam" w:date="2022-05-08T02:27:00Z"/>
                <w:rFonts w:ascii="Arial" w:hAnsi="Arial" w:cs="Arial"/>
                <w:lang w:val="es-MX"/>
              </w:rPr>
            </w:pPr>
            <w:bookmarkStart w:id="263" w:name="_Toc102923375"/>
            <w:ins w:id="264" w:author="Ana Pérez Yam" w:date="2022-05-08T02:27:00Z">
              <w:r w:rsidRPr="00CF74EF">
                <w:rPr>
                  <w:rFonts w:ascii="Arial" w:hAnsi="Arial" w:cs="Arial"/>
                  <w:lang w:val="es-MX"/>
                </w:rPr>
                <w:t>Llevar sus manos a la pantalla para seleccionar la ubicación exacta del incidente.</w:t>
              </w:r>
              <w:bookmarkEnd w:id="263"/>
            </w:ins>
          </w:p>
          <w:p w14:paraId="6FD875A1" w14:textId="764AA93C" w:rsidR="00E13034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65" w:author="Ana Pérez Yam" w:date="2022-05-08T02:27:00Z"/>
                <w:rFonts w:ascii="Arial" w:hAnsi="Arial" w:cs="Arial"/>
                <w:lang w:val="es-MX"/>
              </w:rPr>
            </w:pPr>
            <w:bookmarkStart w:id="266" w:name="_Toc102923376"/>
            <w:ins w:id="267" w:author="Ana Pérez Yam" w:date="2022-05-08T02:27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  <w:bookmarkEnd w:id="266"/>
            </w:ins>
          </w:p>
          <w:p w14:paraId="057E1E7B" w14:textId="759525FF" w:rsidR="00E13034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68" w:author="Ana Pérez Yam" w:date="2022-05-08T02:28:00Z"/>
                <w:rFonts w:ascii="Arial" w:hAnsi="Arial" w:cs="Arial"/>
                <w:lang w:val="es-MX"/>
              </w:rPr>
            </w:pPr>
            <w:bookmarkStart w:id="269" w:name="_Toc102923377"/>
            <w:ins w:id="270" w:author="Ana Pérez Yam" w:date="2022-05-08T02:27:00Z">
              <w:r w:rsidRPr="00CF74EF">
                <w:rPr>
                  <w:rFonts w:ascii="Arial" w:hAnsi="Arial" w:cs="Arial"/>
                  <w:lang w:val="es-MX"/>
                </w:rPr>
                <w:t xml:space="preserve">Oprimir la opción </w:t>
              </w:r>
            </w:ins>
            <w:ins w:id="271" w:author="Ana Pérez Yam" w:date="2022-05-08T02:28:00Z">
              <w:r w:rsidRPr="00CF74EF">
                <w:rPr>
                  <w:rFonts w:ascii="Arial" w:hAnsi="Arial" w:cs="Arial"/>
                  <w:lang w:val="es-MX"/>
                </w:rPr>
                <w:t>de Enviar.</w:t>
              </w:r>
              <w:bookmarkEnd w:id="269"/>
            </w:ins>
          </w:p>
          <w:p w14:paraId="75DF8DC3" w14:textId="1D09B1BD" w:rsidR="00E13034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72" w:author="Ana Pérez Yam" w:date="2022-05-08T02:29:00Z"/>
                <w:rFonts w:ascii="Arial" w:hAnsi="Arial" w:cs="Arial"/>
                <w:lang w:val="es-MX"/>
              </w:rPr>
            </w:pPr>
            <w:bookmarkStart w:id="273" w:name="_Toc102923378"/>
            <w:ins w:id="274" w:author="Ana Pérez Yam" w:date="2022-05-08T02:28:00Z">
              <w:r w:rsidRPr="00CF74EF">
                <w:rPr>
                  <w:rFonts w:ascii="Arial" w:hAnsi="Arial" w:cs="Arial"/>
                  <w:lang w:val="es-MX"/>
                </w:rPr>
                <w:t xml:space="preserve">Esperar a que </w:t>
              </w:r>
            </w:ins>
            <w:ins w:id="275" w:author="Ana Pérez Yam" w:date="2022-05-08T02:29:00Z">
              <w:r w:rsidRPr="00CF74EF">
                <w:rPr>
                  <w:rFonts w:ascii="Arial" w:hAnsi="Arial" w:cs="Arial"/>
                  <w:lang w:val="es-MX"/>
                </w:rPr>
                <w:t>el sistema envíe el reporte y regrese a la pantalla principal.</w:t>
              </w:r>
              <w:bookmarkEnd w:id="273"/>
            </w:ins>
          </w:p>
          <w:p w14:paraId="17F46B6A" w14:textId="79134BF6" w:rsidR="00E13034" w:rsidRPr="00CF74EF" w:rsidRDefault="00E13034" w:rsidP="00BA1EF3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76" w:author="Ana Pérez Yam" w:date="2022-05-08T02:30:00Z"/>
                <w:rFonts w:ascii="Arial" w:hAnsi="Arial" w:cs="Arial"/>
                <w:lang w:val="es-MX"/>
              </w:rPr>
            </w:pPr>
            <w:bookmarkStart w:id="277" w:name="_Toc102923379"/>
            <w:ins w:id="278" w:author="Ana Pérez Yam" w:date="2022-05-08T02:29:00Z">
              <w:r w:rsidRPr="00CF74EF">
                <w:rPr>
                  <w:rFonts w:ascii="Arial" w:hAnsi="Arial" w:cs="Arial"/>
                  <w:lang w:val="es-MX"/>
                </w:rPr>
                <w:t>Visual</w:t>
              </w:r>
            </w:ins>
            <w:ins w:id="279" w:author="Ana Pérez Yam" w:date="2022-05-08T02:30:00Z">
              <w:r w:rsidRPr="00CF74EF">
                <w:rPr>
                  <w:rFonts w:ascii="Arial" w:hAnsi="Arial" w:cs="Arial"/>
                  <w:lang w:val="es-MX"/>
                </w:rPr>
                <w:t>izar.</w:t>
              </w:r>
              <w:bookmarkEnd w:id="277"/>
            </w:ins>
          </w:p>
          <w:p w14:paraId="0BAF8B9A" w14:textId="01484380" w:rsidR="00831CED" w:rsidRPr="00CF74EF" w:rsidRDefault="00E13034">
            <w:pPr>
              <w:pStyle w:val="Prrafodelista"/>
              <w:numPr>
                <w:ilvl w:val="0"/>
                <w:numId w:val="19"/>
              </w:numPr>
              <w:spacing w:line="360" w:lineRule="auto"/>
              <w:outlineLvl w:val="1"/>
              <w:rPr>
                <w:ins w:id="280" w:author="Ana Pérez Yam" w:date="2022-05-08T01:48:00Z"/>
                <w:rFonts w:ascii="Arial" w:hAnsi="Arial" w:cs="Arial"/>
                <w:lang w:val="es-MX"/>
                <w:rPrChange w:id="281" w:author="Ana Pérez Yam" w:date="2022-05-08T02:30:00Z">
                  <w:rPr>
                    <w:ins w:id="282" w:author="Ana Pérez Yam" w:date="2022-05-08T01:48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283" w:author="Ana Pérez Yam" w:date="2022-05-08T02:30:00Z">
                <w:pPr/>
              </w:pPrChange>
            </w:pPr>
            <w:bookmarkStart w:id="284" w:name="_Toc102923380"/>
            <w:ins w:id="285" w:author="Ana Pérez Yam" w:date="2022-05-08T02:30:00Z">
              <w:r w:rsidRPr="00CF74EF">
                <w:rPr>
                  <w:rFonts w:ascii="Arial" w:hAnsi="Arial" w:cs="Arial"/>
                  <w:lang w:val="es-MX"/>
                </w:rPr>
                <w:t>Oprimir el botón de Atrás para cerrar la aplicación.</w:t>
              </w:r>
            </w:ins>
            <w:bookmarkEnd w:id="284"/>
          </w:p>
          <w:p w14:paraId="0AF3D90F" w14:textId="54703C80" w:rsidR="00D43AC4" w:rsidRPr="00CF74EF" w:rsidDel="00550EF9" w:rsidRDefault="00D43AC4" w:rsidP="00BA1EF3">
            <w:pPr>
              <w:spacing w:line="360" w:lineRule="auto"/>
              <w:jc w:val="both"/>
              <w:outlineLvl w:val="1"/>
              <w:rPr>
                <w:del w:id="286" w:author="Ana Pérez Yam" w:date="2022-05-08T01:46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47DADDCE" w14:textId="26C497D6" w:rsidR="00D43AC4" w:rsidRPr="00CF74EF" w:rsidDel="00550EF9" w:rsidRDefault="00D43AC4">
            <w:pPr>
              <w:spacing w:line="360" w:lineRule="auto"/>
              <w:jc w:val="both"/>
              <w:outlineLvl w:val="1"/>
              <w:rPr>
                <w:del w:id="287" w:author="Ana Pérez Yam" w:date="2022-05-08T01:46:00Z"/>
                <w:rFonts w:ascii="Arial" w:hAnsi="Arial" w:cs="Arial"/>
                <w:lang w:val="es-MX"/>
                <w:rPrChange w:id="288" w:author="Ana Pérez Yam" w:date="2022-05-08T01:46:00Z">
                  <w:rPr>
                    <w:del w:id="289" w:author="Ana Pérez Yam" w:date="2022-05-08T01:4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290" w:author="Ana Pérez Yam" w:date="2022-05-08T01:46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291" w:author="Ana Pérez Yam" w:date="2022-05-08T01:46:00Z">
              <w:r w:rsidRPr="00CF74EF" w:rsidDel="00550EF9">
                <w:rPr>
                  <w:rFonts w:ascii="Arial" w:hAnsi="Arial" w:cs="Arial"/>
                  <w:sz w:val="24"/>
                  <w:szCs w:val="24"/>
                  <w:lang w:val="es-MX"/>
                  <w:rPrChange w:id="292" w:author="Ana Pérez Yam" w:date="2022-05-08T01:4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1]</w:delText>
              </w:r>
            </w:del>
          </w:p>
          <w:p w14:paraId="327BFB02" w14:textId="5DB9C703" w:rsidR="00D43AC4" w:rsidRPr="00CF74EF" w:rsidDel="00550EF9" w:rsidRDefault="00D43AC4">
            <w:pPr>
              <w:spacing w:line="360" w:lineRule="auto"/>
              <w:jc w:val="both"/>
              <w:outlineLvl w:val="1"/>
              <w:rPr>
                <w:del w:id="293" w:author="Ana Pérez Yam" w:date="2022-05-08T01:46:00Z"/>
                <w:rFonts w:ascii="Arial" w:hAnsi="Arial" w:cs="Arial"/>
                <w:lang w:val="es-MX"/>
                <w:rPrChange w:id="294" w:author="Ana Pérez Yam" w:date="2022-05-08T01:46:00Z">
                  <w:rPr>
                    <w:del w:id="295" w:author="Ana Pérez Yam" w:date="2022-05-08T01:4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296" w:author="Ana Pérez Yam" w:date="2022-05-08T01:46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297" w:author="Ana Pérez Yam" w:date="2022-05-08T01:46:00Z">
              <w:r w:rsidRPr="00CF74EF" w:rsidDel="00550EF9">
                <w:rPr>
                  <w:rFonts w:ascii="Arial" w:hAnsi="Arial" w:cs="Arial"/>
                  <w:sz w:val="24"/>
                  <w:szCs w:val="24"/>
                  <w:lang w:val="es-MX"/>
                  <w:rPrChange w:id="298" w:author="Ana Pérez Yam" w:date="2022-05-08T01:4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2]</w:delText>
              </w:r>
            </w:del>
          </w:p>
          <w:p w14:paraId="59594707" w14:textId="231D7438" w:rsidR="00D43AC4" w:rsidRPr="00CF74EF" w:rsidDel="00550EF9" w:rsidRDefault="00D43AC4">
            <w:pPr>
              <w:spacing w:line="360" w:lineRule="auto"/>
              <w:jc w:val="both"/>
              <w:outlineLvl w:val="1"/>
              <w:rPr>
                <w:del w:id="299" w:author="Ana Pérez Yam" w:date="2022-05-08T01:46:00Z"/>
                <w:rFonts w:ascii="Arial" w:hAnsi="Arial" w:cs="Arial"/>
                <w:lang w:val="es-MX"/>
                <w:rPrChange w:id="300" w:author="Ana Pérez Yam" w:date="2022-05-08T01:46:00Z">
                  <w:rPr>
                    <w:del w:id="301" w:author="Ana Pérez Yam" w:date="2022-05-08T01:4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302" w:author="Ana Pérez Yam" w:date="2022-05-08T01:46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03" w:author="Ana Pérez Yam" w:date="2022-05-08T01:46:00Z">
              <w:r w:rsidRPr="00CF74EF" w:rsidDel="00550EF9">
                <w:rPr>
                  <w:rFonts w:ascii="Arial" w:hAnsi="Arial" w:cs="Arial"/>
                  <w:sz w:val="24"/>
                  <w:szCs w:val="24"/>
                  <w:lang w:val="es-MX"/>
                  <w:rPrChange w:id="304" w:author="Ana Pérez Yam" w:date="2022-05-08T01:4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3]</w:delText>
              </w:r>
            </w:del>
          </w:p>
          <w:p w14:paraId="5106C670" w14:textId="256389F7" w:rsidR="00D43AC4" w:rsidRPr="00CF74EF" w:rsidDel="00F461E6" w:rsidRDefault="00D43AC4">
            <w:pPr>
              <w:spacing w:line="360" w:lineRule="auto"/>
              <w:jc w:val="both"/>
              <w:outlineLvl w:val="1"/>
              <w:rPr>
                <w:del w:id="305" w:author="Ana Pérez Yam" w:date="2022-05-08T02:30:00Z"/>
                <w:rFonts w:ascii="Arial" w:hAnsi="Arial" w:cs="Arial"/>
                <w:lang w:val="es-MX"/>
                <w:rPrChange w:id="306" w:author="Ana Pérez Yam" w:date="2022-05-08T01:46:00Z">
                  <w:rPr>
                    <w:del w:id="307" w:author="Ana Pérez Yam" w:date="2022-05-08T02:30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308" w:author="Ana Pérez Yam" w:date="2022-05-08T01:46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09" w:author="Ana Pérez Yam" w:date="2022-05-08T01:46:00Z">
              <w:r w:rsidRPr="00CF74EF" w:rsidDel="00550EF9">
                <w:rPr>
                  <w:rFonts w:ascii="Arial" w:hAnsi="Arial" w:cs="Arial"/>
                  <w:sz w:val="24"/>
                  <w:szCs w:val="24"/>
                  <w:lang w:val="es-MX"/>
                  <w:rPrChange w:id="310" w:author="Ana Pérez Yam" w:date="2022-05-08T01:4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4]</w:delText>
              </w:r>
            </w:del>
          </w:p>
          <w:p w14:paraId="0BF789F0" w14:textId="77777777" w:rsidR="00D43AC4" w:rsidRPr="00CF74EF" w:rsidRDefault="00D43AC4">
            <w:pPr>
              <w:spacing w:line="360" w:lineRule="auto"/>
              <w:jc w:val="both"/>
              <w:outlineLvl w:val="1"/>
              <w:rPr>
                <w:rFonts w:ascii="Arial" w:hAnsi="Arial" w:cs="Arial"/>
                <w:lang w:val="es-MX"/>
                <w:rPrChange w:id="311" w:author="Ana Pérez Yam" w:date="2022-05-08T02:30:00Z">
                  <w:rPr>
                    <w:lang w:val="es-MX"/>
                  </w:rPr>
                </w:rPrChange>
              </w:rPr>
              <w:pPrChange w:id="312" w:author="Ana Pérez Yam" w:date="2022-05-08T02:30:00Z">
                <w:pPr>
                  <w:pStyle w:val="Prrafodelista"/>
                </w:pPr>
              </w:pPrChange>
            </w:pPr>
          </w:p>
        </w:tc>
      </w:tr>
      <w:tr w:rsidR="00134417" w:rsidRPr="00CF74EF" w14:paraId="61429FE0" w14:textId="77777777" w:rsidTr="002653F8">
        <w:trPr>
          <w:trHeight w:val="839"/>
          <w:trPrChange w:id="313" w:author="Ana Pérez Yam" w:date="2022-05-08T13:38:00Z">
            <w:trPr>
              <w:trHeight w:val="839"/>
            </w:trPr>
          </w:trPrChange>
        </w:trPr>
        <w:tc>
          <w:tcPr>
            <w:tcW w:w="1701" w:type="dxa"/>
            <w:tcPrChange w:id="314" w:author="Ana Pérez Yam" w:date="2022-05-08T13:38:00Z">
              <w:tcPr>
                <w:tcW w:w="1915" w:type="dxa"/>
              </w:tcPr>
            </w:tcPrChange>
          </w:tcPr>
          <w:p w14:paraId="106D4B7F" w14:textId="77777777" w:rsidR="00381DD1" w:rsidRPr="00CF74EF" w:rsidRDefault="00381DD1" w:rsidP="00BA1EF3">
            <w:pPr>
              <w:pStyle w:val="tableleft"/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BF5F465" w14:textId="7D84D60C" w:rsidR="00134417" w:rsidRPr="00CF74EF" w:rsidRDefault="009D482F" w:rsidP="00BA1EF3">
            <w:pPr>
              <w:pStyle w:val="tableleft"/>
              <w:spacing w:line="360" w:lineRule="auto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del w:id="315" w:author="Ana Pérez Yam" w:date="2022-05-08T02:30:00Z">
              <w:r w:rsidRPr="00CF74EF" w:rsidDel="00F461E6">
                <w:rPr>
                  <w:rFonts w:ascii="Arial" w:hAnsi="Arial" w:cs="Arial"/>
                  <w:sz w:val="24"/>
                  <w:szCs w:val="24"/>
                  <w:lang w:val="es-MX"/>
                </w:rPr>
                <w:delText>Beneficios</w:delText>
              </w:r>
            </w:del>
            <w:bookmarkStart w:id="316" w:name="_Toc102923381"/>
            <w:ins w:id="317" w:author="Ana Pérez Yam" w:date="2022-05-08T02:30:00Z">
              <w:r w:rsidR="00F461E6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Asignación de o</w:t>
              </w:r>
            </w:ins>
            <w:ins w:id="318" w:author="Ana Pérez Yam" w:date="2022-05-08T02:31:00Z">
              <w:r w:rsidR="00F461E6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peradores KLM</w:t>
              </w:r>
            </w:ins>
            <w:bookmarkEnd w:id="316"/>
          </w:p>
        </w:tc>
        <w:tc>
          <w:tcPr>
            <w:tcW w:w="7875" w:type="dxa"/>
            <w:gridSpan w:val="2"/>
            <w:tcBorders>
              <w:top w:val="single" w:sz="8" w:space="0" w:color="auto"/>
              <w:bottom w:val="single" w:sz="8" w:space="0" w:color="auto"/>
            </w:tcBorders>
            <w:tcPrChange w:id="319" w:author="Ana Pérez Yam" w:date="2022-05-08T13:38:00Z">
              <w:tcPr>
                <w:tcW w:w="7661" w:type="dxa"/>
                <w:gridSpan w:val="2"/>
                <w:tcBorders>
                  <w:top w:val="single" w:sz="8" w:space="0" w:color="auto"/>
                  <w:bottom w:val="single" w:sz="8" w:space="0" w:color="auto"/>
                </w:tcBorders>
              </w:tcPr>
            </w:tcPrChange>
          </w:tcPr>
          <w:p w14:paraId="5F4AE637" w14:textId="185539C5" w:rsidR="00D43AC4" w:rsidRPr="00CF74EF" w:rsidDel="00DE5C74" w:rsidRDefault="00D43AC4" w:rsidP="00BA1EF3">
            <w:pPr>
              <w:spacing w:line="360" w:lineRule="auto"/>
              <w:jc w:val="both"/>
              <w:outlineLvl w:val="1"/>
              <w:rPr>
                <w:del w:id="320" w:author="Ana Pérez Yam" w:date="2022-05-08T02:42:00Z"/>
                <w:rFonts w:ascii="Arial" w:hAnsi="Arial" w:cs="Arial"/>
                <w:sz w:val="24"/>
                <w:szCs w:val="24"/>
                <w:lang w:val="es-MX"/>
                <w:rPrChange w:id="321" w:author="Ana Pérez Yam" w:date="2022-05-08T02:44:00Z">
                  <w:rPr>
                    <w:del w:id="322" w:author="Ana Pérez Yam" w:date="2022-05-08T02:4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23" w:author="Ana Pérez Yam" w:date="2022-05-08T02:46:00Z">
              <w:r w:rsidRPr="00CF74EF" w:rsidDel="00DE5C74">
                <w:rPr>
                  <w:rFonts w:ascii="Arial" w:hAnsi="Arial" w:cs="Arial"/>
                  <w:sz w:val="24"/>
                  <w:szCs w:val="24"/>
                  <w:lang w:val="es-MX"/>
                  <w:rPrChange w:id="324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</w:delText>
              </w:r>
            </w:del>
            <w:del w:id="325" w:author="Ana Pérez Yam" w:date="2022-05-08T02:42:00Z">
              <w:r w:rsidRPr="00CF74EF" w:rsidDel="00DE5C74">
                <w:rPr>
                  <w:rFonts w:ascii="Arial" w:hAnsi="Arial" w:cs="Arial"/>
                  <w:sz w:val="24"/>
                  <w:szCs w:val="24"/>
                  <w:lang w:val="es-MX"/>
                  <w:rPrChange w:id="326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Los beneficios describen las ventajas del desarrollo del proyecto y los problemas planteados que la aplicación resolverá.</w:delText>
              </w:r>
              <w:r w:rsidR="00AF6E0A" w:rsidRPr="00CF74EF" w:rsidDel="00DE5C74">
                <w:rPr>
                  <w:rFonts w:ascii="Arial" w:hAnsi="Arial" w:cs="Arial"/>
                  <w:sz w:val="24"/>
                  <w:szCs w:val="24"/>
                  <w:lang w:val="es-MX"/>
                  <w:rPrChange w:id="327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Incluye la aportación social.</w:delText>
              </w:r>
              <w:r w:rsidRPr="00CF74EF" w:rsidDel="00DE5C74">
                <w:rPr>
                  <w:rFonts w:ascii="Arial" w:hAnsi="Arial" w:cs="Arial"/>
                  <w:sz w:val="24"/>
                  <w:szCs w:val="24"/>
                  <w:lang w:val="es-MX"/>
                  <w:rPrChange w:id="328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]</w:delText>
              </w:r>
            </w:del>
          </w:p>
          <w:p w14:paraId="576EC7D6" w14:textId="4A8AF848" w:rsidR="00D43AC4" w:rsidRPr="00CF74EF" w:rsidDel="00DE5C74" w:rsidRDefault="00D43AC4" w:rsidP="00BA1EF3">
            <w:pPr>
              <w:spacing w:line="360" w:lineRule="auto"/>
              <w:jc w:val="both"/>
              <w:outlineLvl w:val="1"/>
              <w:rPr>
                <w:del w:id="329" w:author="Ana Pérez Yam" w:date="2022-05-08T02:42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4FF5403F" w14:textId="1C3302B1" w:rsidR="00D43AC4" w:rsidRPr="00CF74EF" w:rsidDel="00DE5C74" w:rsidRDefault="00D43AC4" w:rsidP="00BA1EF3">
            <w:pPr>
              <w:pStyle w:val="Prrafodelista"/>
              <w:numPr>
                <w:ilvl w:val="0"/>
                <w:numId w:val="18"/>
              </w:numPr>
              <w:spacing w:line="360" w:lineRule="auto"/>
              <w:outlineLvl w:val="1"/>
              <w:rPr>
                <w:del w:id="330" w:author="Ana Pérez Yam" w:date="2022-05-08T02:42:00Z"/>
                <w:rFonts w:ascii="Arial" w:hAnsi="Arial" w:cs="Arial"/>
                <w:lang w:val="es-MX"/>
                <w:rPrChange w:id="331" w:author="Ana Pérez Yam" w:date="2022-05-08T02:44:00Z">
                  <w:rPr>
                    <w:del w:id="332" w:author="Ana Pérez Yam" w:date="2022-05-08T02:4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33" w:author="Ana Pérez Yam" w:date="2022-05-08T02:42:00Z">
              <w:r w:rsidRPr="00CF74EF" w:rsidDel="00DE5C74">
                <w:rPr>
                  <w:rFonts w:ascii="Arial" w:hAnsi="Arial" w:cs="Arial"/>
                  <w:lang w:val="es-MX"/>
                  <w:rPrChange w:id="334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[Beneficio 1]</w:delText>
              </w:r>
            </w:del>
          </w:p>
          <w:p w14:paraId="0EAE931F" w14:textId="17F08DBD" w:rsidR="00D43AC4" w:rsidRPr="00CF74EF" w:rsidDel="00DE5C74" w:rsidRDefault="00D43AC4" w:rsidP="00BA1EF3">
            <w:pPr>
              <w:pStyle w:val="Prrafodelista"/>
              <w:numPr>
                <w:ilvl w:val="0"/>
                <w:numId w:val="18"/>
              </w:numPr>
              <w:spacing w:line="360" w:lineRule="auto"/>
              <w:outlineLvl w:val="1"/>
              <w:rPr>
                <w:del w:id="335" w:author="Ana Pérez Yam" w:date="2022-05-08T02:42:00Z"/>
                <w:rFonts w:ascii="Arial" w:hAnsi="Arial" w:cs="Arial"/>
                <w:lang w:val="es-MX"/>
                <w:rPrChange w:id="336" w:author="Ana Pérez Yam" w:date="2022-05-08T02:44:00Z">
                  <w:rPr>
                    <w:del w:id="337" w:author="Ana Pérez Yam" w:date="2022-05-08T02:4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38" w:author="Ana Pérez Yam" w:date="2022-05-08T02:42:00Z">
              <w:r w:rsidRPr="00CF74EF" w:rsidDel="00DE5C74">
                <w:rPr>
                  <w:rFonts w:ascii="Arial" w:hAnsi="Arial" w:cs="Arial"/>
                  <w:lang w:val="es-MX"/>
                  <w:rPrChange w:id="339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[Beneficio 2]</w:delText>
              </w:r>
            </w:del>
          </w:p>
          <w:p w14:paraId="5A4EC4C2" w14:textId="2AEB4450" w:rsidR="00D43AC4" w:rsidRPr="00CF74EF" w:rsidDel="00DE5C74" w:rsidRDefault="00D43AC4" w:rsidP="00BA1EF3">
            <w:pPr>
              <w:pStyle w:val="Prrafodelista"/>
              <w:numPr>
                <w:ilvl w:val="0"/>
                <w:numId w:val="18"/>
              </w:numPr>
              <w:spacing w:line="360" w:lineRule="auto"/>
              <w:outlineLvl w:val="1"/>
              <w:rPr>
                <w:del w:id="340" w:author="Ana Pérez Yam" w:date="2022-05-08T02:42:00Z"/>
                <w:rFonts w:ascii="Arial" w:hAnsi="Arial" w:cs="Arial"/>
                <w:lang w:val="es-MX"/>
                <w:rPrChange w:id="341" w:author="Ana Pérez Yam" w:date="2022-05-08T02:44:00Z">
                  <w:rPr>
                    <w:del w:id="342" w:author="Ana Pérez Yam" w:date="2022-05-08T02:4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43" w:author="Ana Pérez Yam" w:date="2022-05-08T02:42:00Z">
              <w:r w:rsidRPr="00CF74EF" w:rsidDel="00DE5C74">
                <w:rPr>
                  <w:rFonts w:ascii="Arial" w:hAnsi="Arial" w:cs="Arial"/>
                  <w:lang w:val="es-MX"/>
                  <w:rPrChange w:id="344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[Beneficio 3]</w:delText>
              </w:r>
            </w:del>
          </w:p>
          <w:p w14:paraId="453AF702" w14:textId="55FD86C7" w:rsidR="008C61B4" w:rsidRPr="00CF74EF" w:rsidRDefault="00D43AC4" w:rsidP="00BA1EF3">
            <w:pPr>
              <w:spacing w:line="360" w:lineRule="auto"/>
              <w:jc w:val="both"/>
              <w:outlineLvl w:val="1"/>
              <w:rPr>
                <w:ins w:id="345" w:author="Ana Pérez Yam" w:date="2022-05-08T03:05:00Z"/>
                <w:rFonts w:ascii="Arial" w:hAnsi="Arial" w:cs="Arial"/>
                <w:sz w:val="24"/>
                <w:szCs w:val="24"/>
                <w:lang w:val="es-MX"/>
              </w:rPr>
            </w:pPr>
            <w:del w:id="346" w:author="Ana Pérez Yam" w:date="2022-05-08T02:42:00Z">
              <w:r w:rsidRPr="00CF74EF" w:rsidDel="00DE5C74">
                <w:rPr>
                  <w:rFonts w:ascii="Arial" w:hAnsi="Arial" w:cs="Arial"/>
                  <w:sz w:val="24"/>
                  <w:szCs w:val="24"/>
                  <w:lang w:val="es-MX"/>
                  <w:rPrChange w:id="347" w:author="Ana Pérez Yam" w:date="2022-05-08T02:44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[Beneficio 4]</w:delText>
              </w:r>
            </w:del>
            <w:bookmarkStart w:id="348" w:name="_Toc102923382"/>
            <w:ins w:id="349" w:author="Ana Pérez Yam" w:date="2022-05-08T02:46:00Z">
              <w:r w:rsidR="00DE5C74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A partir de la lista de pasos y para </w:t>
              </w:r>
            </w:ins>
            <w:ins w:id="350" w:author="Ana Pérez Yam" w:date="2022-05-08T02:51:00Z">
              <w:r w:rsidR="003211BA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poder calcular el tiempo </w:t>
              </w:r>
            </w:ins>
            <w:ins w:id="351" w:author="Ana Pérez Yam" w:date="2022-05-08T02:52:00Z">
              <w:r w:rsidR="003211BA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de ejecución de la actividad, es necesario asignar a cada uno de los pasos una acción que el KLM tiene determinada</w:t>
              </w:r>
            </w:ins>
            <w:ins w:id="352" w:author="Ana Pérez Yam" w:date="2022-05-08T02:53:00Z">
              <w:r w:rsidR="003211BA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s</w:t>
              </w:r>
            </w:ins>
            <w:ins w:id="353" w:author="Ana Pérez Yam" w:date="2022-05-08T03:04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, las cuales también ya vienen con un tiempo promedio </w:t>
              </w:r>
            </w:ins>
            <w:ins w:id="354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establecido</w:t>
              </w:r>
            </w:ins>
            <w:ins w:id="355" w:author="Ana Pérez Yam" w:date="2022-05-08T02:53:00Z">
              <w:r w:rsidR="008C61B4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:</w:t>
              </w:r>
            </w:ins>
            <w:bookmarkEnd w:id="348"/>
          </w:p>
          <w:p w14:paraId="7A285170" w14:textId="77777777" w:rsidR="000617B9" w:rsidRPr="00CF74EF" w:rsidRDefault="000617B9" w:rsidP="00BA1EF3">
            <w:pPr>
              <w:spacing w:line="360" w:lineRule="auto"/>
              <w:ind w:left="810" w:firstLine="426"/>
              <w:outlineLvl w:val="1"/>
              <w:rPr>
                <w:ins w:id="356" w:author="Ana Pérez Yam" w:date="2022-05-08T02:53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1ADF1EAB" w14:textId="5D174FE6" w:rsidR="00D43AC4" w:rsidRPr="00CF74EF" w:rsidRDefault="008C61B4" w:rsidP="00BA1EF3">
            <w:pPr>
              <w:spacing w:line="360" w:lineRule="auto"/>
              <w:ind w:left="810" w:firstLine="426"/>
              <w:outlineLvl w:val="1"/>
              <w:rPr>
                <w:ins w:id="357" w:author="Ana Pérez Yam" w:date="2022-05-08T02:56:00Z"/>
                <w:rFonts w:ascii="Arial" w:hAnsi="Arial" w:cs="Arial"/>
                <w:sz w:val="24"/>
                <w:szCs w:val="24"/>
                <w:lang w:val="es-MX"/>
              </w:rPr>
            </w:pPr>
            <w:bookmarkStart w:id="358" w:name="_Toc102923383"/>
            <w:ins w:id="359" w:author="Ana Pérez Yam" w:date="2022-05-08T02:56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60" w:author="Ana Pérez Yam" w:date="2022-05-08T03:16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K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– Teclear letra por </w:t>
              </w:r>
            </w:ins>
            <w:ins w:id="361" w:author="Ana Pérez Yam" w:date="2022-05-08T03:03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letra (0.28)</w:t>
              </w:r>
            </w:ins>
            <w:bookmarkEnd w:id="358"/>
          </w:p>
          <w:p w14:paraId="1AFE78BB" w14:textId="6F868751" w:rsidR="008C61B4" w:rsidRPr="00CF74EF" w:rsidRDefault="008C61B4" w:rsidP="00BA1EF3">
            <w:pPr>
              <w:spacing w:line="360" w:lineRule="auto"/>
              <w:ind w:left="810" w:firstLine="426"/>
              <w:outlineLvl w:val="1"/>
              <w:rPr>
                <w:ins w:id="362" w:author="Ana Pérez Yam" w:date="2022-05-08T02:58:00Z"/>
                <w:rFonts w:ascii="Arial" w:hAnsi="Arial" w:cs="Arial"/>
                <w:sz w:val="24"/>
                <w:szCs w:val="24"/>
                <w:lang w:val="es-MX"/>
              </w:rPr>
            </w:pPr>
            <w:bookmarkStart w:id="363" w:name="_Toc102923384"/>
            <w:ins w:id="364" w:author="Ana Pérez Yam" w:date="2022-05-08T02:56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65" w:author="Ana Pérez Yam" w:date="2022-05-08T03:16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P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– Apunta</w:t>
              </w:r>
            </w:ins>
            <w:ins w:id="366" w:author="Ana Pérez Yam" w:date="2022-05-08T02:57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r </w:t>
              </w:r>
            </w:ins>
            <w:ins w:id="367" w:author="Ana Pérez Yam" w:date="2022-05-08T03:04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(</w:t>
              </w:r>
            </w:ins>
            <w:ins w:id="368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1</w:t>
              </w:r>
            </w:ins>
            <w:ins w:id="369" w:author="Ana Pérez Yam" w:date="2022-05-08T03:04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.1)</w:t>
              </w:r>
            </w:ins>
            <w:bookmarkEnd w:id="363"/>
          </w:p>
          <w:p w14:paraId="4A7097AC" w14:textId="2251C2A3" w:rsidR="00BB76A7" w:rsidRPr="00CF74EF" w:rsidRDefault="00BB76A7" w:rsidP="00BA1EF3">
            <w:pPr>
              <w:spacing w:line="360" w:lineRule="auto"/>
              <w:ind w:left="810" w:firstLine="426"/>
              <w:outlineLvl w:val="1"/>
              <w:rPr>
                <w:ins w:id="370" w:author="Ana Pérez Yam" w:date="2022-05-08T02:59:00Z"/>
                <w:rFonts w:ascii="Arial" w:hAnsi="Arial" w:cs="Arial"/>
                <w:sz w:val="24"/>
                <w:szCs w:val="24"/>
                <w:lang w:val="es-MX"/>
              </w:rPr>
            </w:pPr>
            <w:bookmarkStart w:id="371" w:name="_Toc102923385"/>
            <w:ins w:id="372" w:author="Ana Pérez Yam" w:date="2022-05-08T02:58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73" w:author="Ana Pérez Yam" w:date="2022-05-08T03:16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B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</w:ins>
            <w:ins w:id="374" w:author="Ana Pérez Yam" w:date="2022-05-08T02:59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– </w:t>
              </w:r>
            </w:ins>
            <w:ins w:id="375" w:author="Ana Pérez Yam" w:date="2022-05-08T02:58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Presionar o soltar el botón del ratón</w:t>
              </w:r>
            </w:ins>
            <w:ins w:id="376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(0.</w:t>
              </w:r>
            </w:ins>
            <w:ins w:id="377" w:author="Ana Pérez Yam" w:date="2022-05-08T03:06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1</w:t>
              </w:r>
            </w:ins>
            <w:ins w:id="378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)</w:t>
              </w:r>
            </w:ins>
            <w:bookmarkEnd w:id="371"/>
          </w:p>
          <w:p w14:paraId="7EBCEB28" w14:textId="3AC7817B" w:rsidR="00BB76A7" w:rsidRPr="00CF74EF" w:rsidRDefault="00BB76A7" w:rsidP="00BA1EF3">
            <w:pPr>
              <w:spacing w:line="360" w:lineRule="auto"/>
              <w:ind w:left="810" w:firstLine="426"/>
              <w:outlineLvl w:val="1"/>
              <w:rPr>
                <w:ins w:id="379" w:author="Ana Pérez Yam" w:date="2022-05-08T02:59:00Z"/>
                <w:rFonts w:ascii="Arial" w:hAnsi="Arial" w:cs="Arial"/>
                <w:sz w:val="24"/>
                <w:szCs w:val="24"/>
                <w:lang w:val="es-MX"/>
              </w:rPr>
            </w:pPr>
            <w:bookmarkStart w:id="380" w:name="_Toc102923386"/>
            <w:ins w:id="381" w:author="Ana Pérez Yam" w:date="2022-05-08T02:59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82" w:author="Ana Pérez Yam" w:date="2022-05-08T03:16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BB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– Presionar y soltar el botón del ratón</w:t>
              </w:r>
            </w:ins>
            <w:ins w:id="383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(</w:t>
              </w:r>
            </w:ins>
            <w:ins w:id="384" w:author="Ana Pérez Yam" w:date="2022-05-08T03:06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0</w:t>
              </w:r>
            </w:ins>
            <w:ins w:id="385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.</w:t>
              </w:r>
            </w:ins>
            <w:ins w:id="386" w:author="Ana Pérez Yam" w:date="2022-05-08T03:06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2</w:t>
              </w:r>
            </w:ins>
            <w:ins w:id="387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)</w:t>
              </w:r>
            </w:ins>
            <w:bookmarkEnd w:id="380"/>
          </w:p>
          <w:p w14:paraId="631FFEB5" w14:textId="3B9AE45B" w:rsidR="00BB76A7" w:rsidRPr="00CF74EF" w:rsidRDefault="00BB76A7" w:rsidP="00BA1EF3">
            <w:pPr>
              <w:spacing w:line="360" w:lineRule="auto"/>
              <w:ind w:left="810" w:firstLine="426"/>
              <w:outlineLvl w:val="1"/>
              <w:rPr>
                <w:ins w:id="388" w:author="Ana Pérez Yam" w:date="2022-05-08T03:00:00Z"/>
                <w:rFonts w:ascii="Arial" w:hAnsi="Arial" w:cs="Arial"/>
                <w:sz w:val="24"/>
                <w:szCs w:val="24"/>
                <w:lang w:val="es-MX"/>
              </w:rPr>
            </w:pPr>
            <w:bookmarkStart w:id="389" w:name="_Toc102923387"/>
            <w:ins w:id="390" w:author="Ana Pérez Yam" w:date="2022-05-08T02:59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91" w:author="Ana Pérez Yam" w:date="2022-05-08T03:17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H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</w:ins>
            <w:ins w:id="392" w:author="Ana Pérez Yam" w:date="2022-05-08T03:00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– </w:t>
              </w:r>
            </w:ins>
            <w:ins w:id="393" w:author="Ana Pérez Yam" w:date="2022-05-08T03:26:00Z">
              <w:r w:rsidR="00A95303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L</w:t>
              </w:r>
            </w:ins>
            <w:ins w:id="394" w:author="Ana Pérez Yam" w:date="2022-05-08T03:00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levar las manos al teclado o ratón</w:t>
              </w:r>
            </w:ins>
            <w:ins w:id="395" w:author="Ana Pérez Yam" w:date="2022-05-08T03:05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(0.4)</w:t>
              </w:r>
            </w:ins>
            <w:bookmarkEnd w:id="389"/>
          </w:p>
          <w:p w14:paraId="5F9192A0" w14:textId="1A65CAB8" w:rsidR="00BB76A7" w:rsidRPr="00CF74EF" w:rsidRDefault="00BB76A7" w:rsidP="00BA1EF3">
            <w:pPr>
              <w:spacing w:line="360" w:lineRule="auto"/>
              <w:ind w:left="810" w:firstLine="426"/>
              <w:outlineLvl w:val="1"/>
              <w:rPr>
                <w:ins w:id="396" w:author="Ana Pérez Yam" w:date="2022-05-08T03:02:00Z"/>
                <w:rFonts w:ascii="Arial" w:hAnsi="Arial" w:cs="Arial"/>
                <w:sz w:val="24"/>
                <w:szCs w:val="24"/>
                <w:lang w:val="es-MX"/>
              </w:rPr>
            </w:pPr>
            <w:bookmarkStart w:id="397" w:name="_Toc102923388"/>
            <w:ins w:id="398" w:author="Ana Pérez Yam" w:date="2022-05-08T03:00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399" w:author="Ana Pérez Yam" w:date="2022-05-08T03:17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M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– Preparación mental o visualización</w:t>
              </w:r>
            </w:ins>
            <w:ins w:id="400" w:author="Ana Pérez Yam" w:date="2022-05-08T03:06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(1.2)</w:t>
              </w:r>
            </w:ins>
            <w:bookmarkEnd w:id="397"/>
          </w:p>
          <w:p w14:paraId="01219E4C" w14:textId="088EEA7A" w:rsidR="00BB76A7" w:rsidRPr="00CF74EF" w:rsidRDefault="00BB76A7" w:rsidP="00BA1EF3">
            <w:pPr>
              <w:spacing w:line="360" w:lineRule="auto"/>
              <w:ind w:left="810" w:firstLine="426"/>
              <w:outlineLvl w:val="1"/>
              <w:rPr>
                <w:ins w:id="401" w:author="Ana Pérez Yam" w:date="2022-05-08T03:03:00Z"/>
                <w:rFonts w:ascii="Arial" w:hAnsi="Arial" w:cs="Arial"/>
                <w:sz w:val="24"/>
                <w:szCs w:val="24"/>
                <w:lang w:val="es-MX"/>
              </w:rPr>
            </w:pPr>
            <w:bookmarkStart w:id="402" w:name="_Toc102923389"/>
            <w:ins w:id="403" w:author="Ana Pérez Yam" w:date="2022-05-08T03:02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  <w:rPrChange w:id="404" w:author="Ana Pérez Yam" w:date="2022-05-08T03:17:00Z">
                    <w:rPr>
                      <w:rFonts w:asciiTheme="minorHAnsi" w:hAnsiTheme="minorHAnsi" w:cstheme="minorHAnsi"/>
                      <w:lang w:val="es-MX"/>
                    </w:rPr>
                  </w:rPrChange>
                </w:rPr>
                <w:t>R</w:t>
              </w:r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– respuesta del sist</w:t>
              </w:r>
            </w:ins>
            <w:ins w:id="405" w:author="Ana Pérez Yam" w:date="2022-05-08T03:03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ema</w:t>
              </w:r>
            </w:ins>
            <w:ins w:id="406" w:author="Ana Pérez Yam" w:date="2022-05-08T03:06:00Z">
              <w:r w:rsidR="000617B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(</w:t>
              </w:r>
            </w:ins>
            <w:ins w:id="407" w:author="Ana Pérez Yam" w:date="2022-05-08T03:15:00Z">
              <w:r w:rsidR="009E33E3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2.5)</w:t>
              </w:r>
            </w:ins>
            <w:bookmarkEnd w:id="402"/>
          </w:p>
          <w:p w14:paraId="7533A156" w14:textId="77777777" w:rsidR="00BB76A7" w:rsidRPr="00CF74EF" w:rsidRDefault="00BB76A7" w:rsidP="00BA1EF3">
            <w:pPr>
              <w:spacing w:line="360" w:lineRule="auto"/>
              <w:jc w:val="both"/>
              <w:outlineLvl w:val="1"/>
              <w:rPr>
                <w:ins w:id="408" w:author="Ana Pérez Yam" w:date="2022-05-08T03:00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7DF99DDD" w14:textId="787B25A2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09" w:author="Ana Pérez Yam" w:date="2022-05-08T03:18:00Z"/>
                <w:rFonts w:ascii="Arial" w:hAnsi="Arial" w:cs="Arial"/>
                <w:lang w:val="es-MX"/>
              </w:rPr>
            </w:pPr>
            <w:bookmarkStart w:id="410" w:name="_Toc102923390"/>
            <w:ins w:id="41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 xml:space="preserve">Visualizar. </w:t>
              </w:r>
              <w:r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  <w:bookmarkEnd w:id="410"/>
            </w:ins>
          </w:p>
          <w:p w14:paraId="6C2A1CFF" w14:textId="2B8337A8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12" w:author="Ana Pérez Yam" w:date="2022-05-08T03:18:00Z"/>
                <w:rFonts w:ascii="Arial" w:hAnsi="Arial" w:cs="Arial"/>
                <w:lang w:val="es-MX"/>
              </w:rPr>
            </w:pPr>
            <w:bookmarkStart w:id="413" w:name="_Toc102923391"/>
            <w:ins w:id="414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 xml:space="preserve">Llevar sus manos a la pantalla. </w:t>
              </w:r>
            </w:ins>
            <w:ins w:id="415" w:author="Ana Pérez Yam" w:date="2022-05-08T03:23:00Z">
              <w:r w:rsidR="004E4A37" w:rsidRPr="00CF74EF">
                <w:rPr>
                  <w:rFonts w:ascii="Arial" w:hAnsi="Arial" w:cs="Arial"/>
                  <w:b/>
                  <w:bCs/>
                  <w:lang w:val="es-MX"/>
                </w:rPr>
                <w:t>(H)</w:t>
              </w:r>
            </w:ins>
            <w:bookmarkEnd w:id="413"/>
          </w:p>
          <w:p w14:paraId="26A74A44" w14:textId="035FEF91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16" w:author="Ana Pérez Yam" w:date="2022-05-08T03:18:00Z"/>
                <w:rFonts w:ascii="Arial" w:hAnsi="Arial" w:cs="Arial"/>
                <w:lang w:val="es-MX"/>
              </w:rPr>
            </w:pPr>
            <w:bookmarkStart w:id="417" w:name="_Toc102923392"/>
            <w:ins w:id="418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el icono de la aplicación</w:t>
              </w:r>
            </w:ins>
            <w:ins w:id="419" w:author="Ana Pérez Yam" w:date="2022-05-08T03:23:00Z">
              <w:r w:rsidR="004E4A37" w:rsidRPr="00CF74EF">
                <w:rPr>
                  <w:rFonts w:ascii="Arial" w:hAnsi="Arial" w:cs="Arial"/>
                  <w:lang w:val="es-MX"/>
                </w:rPr>
                <w:t>. (</w:t>
              </w:r>
              <w:r w:rsidR="004E4A37" w:rsidRPr="00CF74EF">
                <w:rPr>
                  <w:rFonts w:ascii="Arial" w:hAnsi="Arial" w:cs="Arial"/>
                  <w:b/>
                  <w:bCs/>
                  <w:lang w:val="es-MX"/>
                </w:rPr>
                <w:t>BB)</w:t>
              </w:r>
            </w:ins>
            <w:bookmarkEnd w:id="417"/>
          </w:p>
          <w:p w14:paraId="7AD8CE45" w14:textId="24D32307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20" w:author="Ana Pérez Yam" w:date="2022-05-08T03:18:00Z"/>
                <w:rFonts w:ascii="Arial" w:hAnsi="Arial" w:cs="Arial"/>
                <w:lang w:val="es-MX"/>
              </w:rPr>
            </w:pPr>
            <w:bookmarkStart w:id="421" w:name="_Toc102923393"/>
            <w:ins w:id="422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Esperar a que inicie la aplicación.</w:t>
              </w:r>
            </w:ins>
            <w:ins w:id="423" w:author="Ana Pérez Yam" w:date="2022-05-08T03:23:00Z">
              <w:r w:rsidR="004E4A37" w:rsidRPr="00CF74EF">
                <w:rPr>
                  <w:rFonts w:ascii="Arial" w:hAnsi="Arial" w:cs="Arial"/>
                  <w:lang w:val="es-MX"/>
                </w:rPr>
                <w:t xml:space="preserve"> </w:t>
              </w:r>
            </w:ins>
            <w:ins w:id="424" w:author="Ana Pérez Yam" w:date="2022-05-08T03:24:00Z">
              <w:r w:rsidR="004E4A37" w:rsidRPr="00CF74EF">
                <w:rPr>
                  <w:rFonts w:ascii="Arial" w:hAnsi="Arial" w:cs="Arial"/>
                  <w:b/>
                  <w:bCs/>
                  <w:lang w:val="es-MX"/>
                </w:rPr>
                <w:t>(R)</w:t>
              </w:r>
            </w:ins>
            <w:bookmarkEnd w:id="421"/>
          </w:p>
          <w:p w14:paraId="6A6E166A" w14:textId="2EA2FFBE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25" w:author="Ana Pérez Yam" w:date="2022-05-08T03:18:00Z"/>
                <w:rFonts w:ascii="Arial" w:hAnsi="Arial" w:cs="Arial"/>
                <w:lang w:val="es-MX"/>
              </w:rPr>
            </w:pPr>
            <w:bookmarkStart w:id="426" w:name="_Toc102923394"/>
            <w:ins w:id="42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Visualizar</w:t>
              </w:r>
            </w:ins>
            <w:ins w:id="428" w:author="Ana Pérez Yam" w:date="2022-05-08T03:24:00Z">
              <w:r w:rsidR="004E4A37" w:rsidRPr="00CF74EF">
                <w:rPr>
                  <w:rFonts w:ascii="Arial" w:hAnsi="Arial" w:cs="Arial"/>
                  <w:lang w:val="es-MX"/>
                </w:rPr>
                <w:t xml:space="preserve">. </w:t>
              </w:r>
              <w:r w:rsidR="004E4A37"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</w:ins>
            <w:bookmarkEnd w:id="426"/>
          </w:p>
          <w:p w14:paraId="1C5EC956" w14:textId="27412EF1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29" w:author="Ana Pérez Yam" w:date="2022-05-08T03:18:00Z"/>
                <w:rFonts w:ascii="Arial" w:hAnsi="Arial" w:cs="Arial"/>
                <w:lang w:val="es-MX"/>
              </w:rPr>
            </w:pPr>
            <w:bookmarkStart w:id="430" w:name="_Toc102923395"/>
            <w:ins w:id="43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el botón de reporte.</w:t>
              </w:r>
            </w:ins>
            <w:ins w:id="432" w:author="Ana Pérez Yam" w:date="2022-05-08T03:24:00Z">
              <w:r w:rsidR="004E4A37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4E4A37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30"/>
          </w:p>
          <w:p w14:paraId="7B5EA023" w14:textId="716E5FAD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33" w:author="Ana Pérez Yam" w:date="2022-05-08T03:18:00Z"/>
                <w:rFonts w:ascii="Arial" w:hAnsi="Arial" w:cs="Arial"/>
                <w:lang w:val="es-MX"/>
              </w:rPr>
            </w:pPr>
            <w:bookmarkStart w:id="434" w:name="_Toc102923396"/>
            <w:ins w:id="435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Esperar a que la pantalla de registro de reporte cargue.</w:t>
              </w:r>
            </w:ins>
            <w:ins w:id="436" w:author="Ana Pérez Yam" w:date="2022-05-08T03:25:00Z">
              <w:r w:rsidR="004E4A37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(R)</w:t>
              </w:r>
            </w:ins>
            <w:bookmarkEnd w:id="434"/>
          </w:p>
          <w:p w14:paraId="78324BE2" w14:textId="689FB24E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37" w:author="Ana Pérez Yam" w:date="2022-05-08T03:18:00Z"/>
                <w:rFonts w:ascii="Arial" w:hAnsi="Arial" w:cs="Arial"/>
                <w:lang w:val="es-MX"/>
              </w:rPr>
            </w:pPr>
            <w:bookmarkStart w:id="438" w:name="_Toc102923397"/>
            <w:ins w:id="439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barra de tipo de delito.</w:t>
              </w:r>
            </w:ins>
            <w:ins w:id="440" w:author="Ana Pérez Yam" w:date="2022-05-08T03:25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38"/>
          </w:p>
          <w:p w14:paraId="3C960FF8" w14:textId="01A7E8BC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41" w:author="Ana Pérez Yam" w:date="2022-05-08T03:18:00Z"/>
                <w:rFonts w:ascii="Arial" w:hAnsi="Arial" w:cs="Arial"/>
                <w:lang w:val="es-MX"/>
              </w:rPr>
            </w:pPr>
            <w:bookmarkStart w:id="442" w:name="_Toc102923398"/>
            <w:ins w:id="443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una opción de tipo de delito.</w:t>
              </w:r>
            </w:ins>
            <w:ins w:id="444" w:author="Ana Pérez Yam" w:date="2022-05-08T03:25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42"/>
          </w:p>
          <w:p w14:paraId="63EF621A" w14:textId="73596B36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45" w:author="Ana Pérez Yam" w:date="2022-05-08T03:18:00Z"/>
                <w:rFonts w:ascii="Arial" w:hAnsi="Arial" w:cs="Arial"/>
                <w:lang w:val="es-MX"/>
              </w:rPr>
            </w:pPr>
            <w:bookmarkStart w:id="446" w:name="_Toc102923399"/>
            <w:ins w:id="44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barra de día en la sección de fecha.</w:t>
              </w:r>
            </w:ins>
            <w:ins w:id="448" w:author="Ana Pérez Yam" w:date="2022-05-08T03:25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46"/>
          </w:p>
          <w:p w14:paraId="71936472" w14:textId="6E76DE89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49" w:author="Ana Pérez Yam" w:date="2022-05-08T03:18:00Z"/>
                <w:rFonts w:ascii="Arial" w:hAnsi="Arial" w:cs="Arial"/>
                <w:lang w:val="es-MX"/>
              </w:rPr>
            </w:pPr>
            <w:bookmarkStart w:id="450" w:name="_Toc102923400"/>
            <w:ins w:id="45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una opción.</w:t>
              </w:r>
            </w:ins>
            <w:ins w:id="452" w:author="Ana Pérez Yam" w:date="2022-05-08T03:25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</w:t>
              </w:r>
            </w:ins>
            <w:ins w:id="453" w:author="Ana Pérez Yam" w:date="2022-05-08T03:26:00Z"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BB</w:t>
              </w:r>
            </w:ins>
            <w:ins w:id="454" w:author="Ana Pérez Yam" w:date="2022-05-08T03:25:00Z"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)</w:t>
              </w:r>
            </w:ins>
            <w:bookmarkEnd w:id="450"/>
          </w:p>
          <w:p w14:paraId="3E8163EC" w14:textId="2189EE3B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55" w:author="Ana Pérez Yam" w:date="2022-05-08T03:18:00Z"/>
                <w:rFonts w:ascii="Arial" w:hAnsi="Arial" w:cs="Arial"/>
                <w:lang w:val="es-MX"/>
              </w:rPr>
            </w:pPr>
            <w:bookmarkStart w:id="456" w:name="_Toc102923401"/>
            <w:ins w:id="45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barra de mes en la sección de fecha.</w:t>
              </w:r>
            </w:ins>
            <w:ins w:id="458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56"/>
          </w:p>
          <w:p w14:paraId="04E32DFA" w14:textId="2C87FFDF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59" w:author="Ana Pérez Yam" w:date="2022-05-08T03:18:00Z"/>
                <w:rFonts w:ascii="Arial" w:hAnsi="Arial" w:cs="Arial"/>
                <w:lang w:val="es-MX"/>
              </w:rPr>
            </w:pPr>
            <w:bookmarkStart w:id="460" w:name="_Toc102923402"/>
            <w:ins w:id="46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una opción.</w:t>
              </w:r>
            </w:ins>
            <w:ins w:id="462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  <w:bookmarkEnd w:id="460"/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 xml:space="preserve"> </w:t>
              </w:r>
            </w:ins>
          </w:p>
          <w:p w14:paraId="1A67901D" w14:textId="700AAA6C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63" w:author="Ana Pérez Yam" w:date="2022-05-08T03:18:00Z"/>
                <w:rFonts w:ascii="Arial" w:hAnsi="Arial" w:cs="Arial"/>
                <w:lang w:val="es-MX"/>
              </w:rPr>
            </w:pPr>
            <w:bookmarkStart w:id="464" w:name="_Toc102923403"/>
            <w:ins w:id="465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barra de año en la sección de fecha.</w:t>
              </w:r>
            </w:ins>
            <w:ins w:id="466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64"/>
          </w:p>
          <w:p w14:paraId="1210562B" w14:textId="1AF24823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67" w:author="Ana Pérez Yam" w:date="2022-05-08T03:18:00Z"/>
                <w:rFonts w:ascii="Arial" w:hAnsi="Arial" w:cs="Arial"/>
                <w:lang w:val="es-MX"/>
              </w:rPr>
            </w:pPr>
            <w:bookmarkStart w:id="468" w:name="_Toc102923404"/>
            <w:ins w:id="469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una opción.</w:t>
              </w:r>
            </w:ins>
            <w:ins w:id="470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68"/>
          </w:p>
          <w:p w14:paraId="17C67ADA" w14:textId="47B9F5EA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71" w:author="Ana Pérez Yam" w:date="2022-05-08T03:18:00Z"/>
                <w:rFonts w:ascii="Arial" w:hAnsi="Arial" w:cs="Arial"/>
                <w:lang w:val="es-MX"/>
              </w:rPr>
            </w:pPr>
            <w:bookmarkStart w:id="472" w:name="_Toc102923405"/>
            <w:ins w:id="473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Preparación mental.</w:t>
              </w:r>
            </w:ins>
            <w:ins w:id="474" w:author="Ana Pérez Yam" w:date="2022-05-08T03:26:00Z"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 xml:space="preserve"> (M)</w:t>
              </w:r>
            </w:ins>
            <w:bookmarkEnd w:id="472"/>
          </w:p>
          <w:p w14:paraId="3463BEC2" w14:textId="76FC634F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75" w:author="Ana Pérez Yam" w:date="2022-05-08T03:18:00Z"/>
                <w:rFonts w:ascii="Arial" w:hAnsi="Arial" w:cs="Arial"/>
                <w:lang w:val="es-MX"/>
              </w:rPr>
            </w:pPr>
            <w:bookmarkStart w:id="476" w:name="_Toc102923406"/>
            <w:ins w:id="47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Teclear una descripción en la sección de datos del asaltante.</w:t>
              </w:r>
            </w:ins>
            <w:ins w:id="478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(K)</w:t>
              </w:r>
            </w:ins>
            <w:bookmarkEnd w:id="476"/>
          </w:p>
          <w:p w14:paraId="7199EFD7" w14:textId="7EE84AC0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79" w:author="Ana Pérez Yam" w:date="2022-05-08T03:18:00Z"/>
                <w:rFonts w:ascii="Arial" w:hAnsi="Arial" w:cs="Arial"/>
                <w:lang w:val="es-MX"/>
              </w:rPr>
            </w:pPr>
            <w:bookmarkStart w:id="480" w:name="_Toc102923407"/>
            <w:ins w:id="48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Preparación mental.</w:t>
              </w:r>
            </w:ins>
            <w:ins w:id="482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</w:ins>
            <w:bookmarkEnd w:id="480"/>
          </w:p>
          <w:p w14:paraId="3993035E" w14:textId="551C2CF7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83" w:author="Ana Pérez Yam" w:date="2022-05-08T03:18:00Z"/>
                <w:rFonts w:ascii="Arial" w:hAnsi="Arial" w:cs="Arial"/>
                <w:lang w:val="es-MX"/>
              </w:rPr>
            </w:pPr>
            <w:bookmarkStart w:id="484" w:name="_Toc102923408"/>
            <w:ins w:id="485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Teclear una descripción en la sección de resumen de lo ocurrido.</w:t>
              </w:r>
            </w:ins>
            <w:ins w:id="486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(K)</w:t>
              </w:r>
            </w:ins>
            <w:bookmarkEnd w:id="484"/>
          </w:p>
          <w:p w14:paraId="57F4F527" w14:textId="6FC22508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87" w:author="Ana Pérez Yam" w:date="2022-05-08T03:18:00Z"/>
                <w:rFonts w:ascii="Arial" w:hAnsi="Arial" w:cs="Arial"/>
                <w:lang w:val="es-MX"/>
              </w:rPr>
            </w:pPr>
            <w:bookmarkStart w:id="488" w:name="_Toc102923409"/>
            <w:ins w:id="489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</w:ins>
            <w:ins w:id="490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</w:ins>
            <w:bookmarkEnd w:id="488"/>
          </w:p>
          <w:p w14:paraId="6B6DC85C" w14:textId="333A501E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91" w:author="Ana Pérez Yam" w:date="2022-05-08T03:18:00Z"/>
                <w:rFonts w:ascii="Arial" w:hAnsi="Arial" w:cs="Arial"/>
                <w:lang w:val="es-MX"/>
              </w:rPr>
            </w:pPr>
            <w:bookmarkStart w:id="492" w:name="_Toc102923410"/>
            <w:ins w:id="493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opción de Siguiente.</w:t>
              </w:r>
            </w:ins>
            <w:ins w:id="494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492"/>
          </w:p>
          <w:p w14:paraId="6DAC608A" w14:textId="2A1AA31C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95" w:author="Ana Pérez Yam" w:date="2022-05-08T03:18:00Z"/>
                <w:rFonts w:ascii="Arial" w:hAnsi="Arial" w:cs="Arial"/>
                <w:lang w:val="es-MX"/>
              </w:rPr>
            </w:pPr>
            <w:bookmarkStart w:id="496" w:name="_Toc102923411"/>
            <w:ins w:id="49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</w:ins>
            <w:ins w:id="498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</w:ins>
            <w:bookmarkEnd w:id="496"/>
          </w:p>
          <w:p w14:paraId="0900765D" w14:textId="4B238BBB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499" w:author="Ana Pérez Yam" w:date="2022-05-08T03:18:00Z"/>
                <w:rFonts w:ascii="Arial" w:hAnsi="Arial" w:cs="Arial"/>
                <w:lang w:val="es-MX"/>
              </w:rPr>
            </w:pPr>
            <w:bookmarkStart w:id="500" w:name="_Toc102923412"/>
            <w:ins w:id="50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Llevar sus manos a la pantalla para seleccionar la ubicación exacta del incidente.</w:t>
              </w:r>
            </w:ins>
            <w:ins w:id="502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(H)</w:t>
              </w:r>
            </w:ins>
            <w:bookmarkEnd w:id="500"/>
          </w:p>
          <w:p w14:paraId="71C9745F" w14:textId="1842D7DF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503" w:author="Ana Pérez Yam" w:date="2022-05-08T03:18:00Z"/>
                <w:rFonts w:ascii="Arial" w:hAnsi="Arial" w:cs="Arial"/>
                <w:lang w:val="es-MX"/>
              </w:rPr>
            </w:pPr>
            <w:bookmarkStart w:id="504" w:name="_Toc102923413"/>
            <w:ins w:id="505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</w:ins>
            <w:ins w:id="506" w:author="Ana Pérez Yam" w:date="2022-05-08T03:27:00Z"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 xml:space="preserve"> (M)</w:t>
              </w:r>
            </w:ins>
            <w:bookmarkEnd w:id="504"/>
          </w:p>
          <w:p w14:paraId="58824F41" w14:textId="2492FCBA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507" w:author="Ana Pérez Yam" w:date="2022-05-08T03:18:00Z"/>
                <w:rFonts w:ascii="Arial" w:hAnsi="Arial" w:cs="Arial"/>
                <w:lang w:val="es-MX"/>
              </w:rPr>
            </w:pPr>
            <w:bookmarkStart w:id="508" w:name="_Toc102923414"/>
            <w:ins w:id="509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la opción de Enviar.</w:t>
              </w:r>
            </w:ins>
            <w:ins w:id="510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508"/>
          </w:p>
          <w:p w14:paraId="1A275C70" w14:textId="3F093E33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511" w:author="Ana Pérez Yam" w:date="2022-05-08T03:18:00Z"/>
                <w:rFonts w:ascii="Arial" w:hAnsi="Arial" w:cs="Arial"/>
                <w:lang w:val="es-MX"/>
              </w:rPr>
            </w:pPr>
            <w:bookmarkStart w:id="512" w:name="_Toc102923415"/>
            <w:ins w:id="513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Esperar a que el sistema envíe el reporte y regrese a la pantalla principal.</w:t>
              </w:r>
            </w:ins>
            <w:ins w:id="514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(R)</w:t>
              </w:r>
            </w:ins>
            <w:bookmarkEnd w:id="512"/>
          </w:p>
          <w:p w14:paraId="7311F6C5" w14:textId="0BBBA1E8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515" w:author="Ana Pérez Yam" w:date="2022-05-08T03:18:00Z"/>
                <w:rFonts w:ascii="Arial" w:hAnsi="Arial" w:cs="Arial"/>
                <w:lang w:val="es-MX"/>
              </w:rPr>
            </w:pPr>
            <w:bookmarkStart w:id="516" w:name="_Toc102923416"/>
            <w:ins w:id="517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Visualizar.</w:t>
              </w:r>
            </w:ins>
            <w:ins w:id="518" w:author="Ana Pérez Yam" w:date="2022-05-08T03:27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(M)</w:t>
              </w:r>
            </w:ins>
            <w:bookmarkEnd w:id="516"/>
          </w:p>
          <w:p w14:paraId="1334EBB7" w14:textId="649A41CA" w:rsidR="009E33E3" w:rsidRPr="00CF74EF" w:rsidRDefault="009E33E3" w:rsidP="00BA1EF3">
            <w:pPr>
              <w:pStyle w:val="Prrafodelista"/>
              <w:numPr>
                <w:ilvl w:val="0"/>
                <w:numId w:val="20"/>
              </w:numPr>
              <w:spacing w:line="360" w:lineRule="auto"/>
              <w:outlineLvl w:val="1"/>
              <w:rPr>
                <w:ins w:id="519" w:author="Ana Pérez Yam" w:date="2022-05-08T03:18:00Z"/>
                <w:rFonts w:ascii="Arial" w:hAnsi="Arial" w:cs="Arial"/>
                <w:lang w:val="es-MX"/>
              </w:rPr>
            </w:pPr>
            <w:bookmarkStart w:id="520" w:name="_Toc102923417"/>
            <w:ins w:id="521" w:author="Ana Pérez Yam" w:date="2022-05-08T03:18:00Z">
              <w:r w:rsidRPr="00CF74EF">
                <w:rPr>
                  <w:rFonts w:ascii="Arial" w:hAnsi="Arial" w:cs="Arial"/>
                  <w:lang w:val="es-MX"/>
                </w:rPr>
                <w:t>Oprimir el botón de Atrás para cerrar la aplicación.</w:t>
              </w:r>
            </w:ins>
            <w:ins w:id="522" w:author="Ana Pérez Yam" w:date="2022-05-08T03:26:00Z">
              <w:r w:rsidR="00A95303" w:rsidRPr="00CF74EF">
                <w:rPr>
                  <w:rFonts w:ascii="Arial" w:hAnsi="Arial" w:cs="Arial"/>
                  <w:lang w:val="es-MX"/>
                </w:rPr>
                <w:t xml:space="preserve"> </w:t>
              </w:r>
              <w:r w:rsidR="00A95303" w:rsidRPr="00CF74EF">
                <w:rPr>
                  <w:rFonts w:ascii="Arial" w:hAnsi="Arial" w:cs="Arial"/>
                  <w:b/>
                  <w:bCs/>
                  <w:lang w:val="es-MX"/>
                </w:rPr>
                <w:t>(BB)</w:t>
              </w:r>
            </w:ins>
            <w:bookmarkEnd w:id="520"/>
          </w:p>
          <w:p w14:paraId="580A0C59" w14:textId="77777777" w:rsidR="00BB76A7" w:rsidRPr="00CF74EF" w:rsidRDefault="00BB76A7" w:rsidP="00BA1EF3">
            <w:pPr>
              <w:spacing w:line="360" w:lineRule="auto"/>
              <w:jc w:val="both"/>
              <w:outlineLvl w:val="1"/>
              <w:rPr>
                <w:ins w:id="523" w:author="Ana Pérez Yam" w:date="2022-05-08T02:59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44DD1112" w14:textId="2AA0FBF3" w:rsidR="00201EAB" w:rsidRPr="00CF74EF" w:rsidRDefault="00A95303" w:rsidP="00BA1EF3">
            <w:pPr>
              <w:spacing w:line="360" w:lineRule="auto"/>
              <w:jc w:val="both"/>
              <w:outlineLvl w:val="1"/>
              <w:rPr>
                <w:ins w:id="524" w:author="Ana Pérez Yam" w:date="2022-05-08T03:33:00Z"/>
                <w:rFonts w:ascii="Arial" w:hAnsi="Arial" w:cs="Arial"/>
                <w:sz w:val="24"/>
                <w:szCs w:val="24"/>
                <w:lang w:val="es-MX"/>
              </w:rPr>
            </w:pPr>
            <w:bookmarkStart w:id="525" w:name="_Toc102923418"/>
            <w:ins w:id="526" w:author="Ana Pérez Yam" w:date="2022-05-08T03:28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Lo siguiente es hacer una suma de todos los tiempos que</w:t>
              </w:r>
            </w:ins>
            <w:ins w:id="527" w:author="Ana Pérez Yam" w:date="2022-05-08T03:30:00Z">
              <w:r w:rsidR="00201EAB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se han asignado a cada uno de los pasos de la lista</w:t>
              </w:r>
            </w:ins>
            <w:ins w:id="528" w:author="Ana Pérez Yam" w:date="2022-05-08T03:31:00Z">
              <w:r w:rsidR="00201EAB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para </w:t>
              </w:r>
            </w:ins>
            <w:ins w:id="529" w:author="Ana Pérez Yam" w:date="2022-05-08T03:32:00Z">
              <w:r w:rsidR="00201EAB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obtener un tiempo estimado en el que María concluiría la actividad de crear un reporte.</w:t>
              </w:r>
            </w:ins>
            <w:ins w:id="530" w:author="Ana Pérez Yam" w:date="2022-05-08T03:33:00Z">
              <w:r w:rsidR="00201EAB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Tendríamos que:</w:t>
              </w:r>
              <w:bookmarkEnd w:id="525"/>
            </w:ins>
          </w:p>
          <w:p w14:paraId="7CEE5BE3" w14:textId="6D3A9019" w:rsidR="00201EAB" w:rsidRPr="00CF74EF" w:rsidRDefault="00201EAB" w:rsidP="00BA1EF3">
            <w:pPr>
              <w:spacing w:line="360" w:lineRule="auto"/>
              <w:jc w:val="both"/>
              <w:outlineLvl w:val="1"/>
              <w:rPr>
                <w:ins w:id="531" w:author="Ana Pérez Yam" w:date="2022-05-08T03:33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7AB7035E" w14:textId="45EA4D2A" w:rsidR="00201EAB" w:rsidRPr="00CF74EF" w:rsidRDefault="00201EAB" w:rsidP="00BA1EF3">
            <w:pPr>
              <w:spacing w:line="360" w:lineRule="auto"/>
              <w:jc w:val="center"/>
              <w:outlineLvl w:val="1"/>
              <w:rPr>
                <w:ins w:id="532" w:author="Ana Pérez Yam" w:date="2022-05-08T03:43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bookmarkStart w:id="533" w:name="_Toc102923419"/>
            <w:ins w:id="534" w:author="Ana Pérez Yam" w:date="2022-05-08T03:3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2K + 13BB + 2H + 8M + </w:t>
              </w:r>
            </w:ins>
            <w:ins w:id="535" w:author="Ana Pérez Yam" w:date="2022-05-08T03:35:00Z">
              <w:r w:rsidR="00A75902"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3</w:t>
              </w:r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R</w:t>
              </w:r>
            </w:ins>
            <w:bookmarkEnd w:id="533"/>
          </w:p>
          <w:p w14:paraId="489F24C4" w14:textId="77777777" w:rsidR="00E6140C" w:rsidRPr="00CF74EF" w:rsidRDefault="00E6140C" w:rsidP="00BA1EF3">
            <w:pPr>
              <w:spacing w:line="360" w:lineRule="auto"/>
              <w:jc w:val="both"/>
              <w:outlineLvl w:val="1"/>
              <w:rPr>
                <w:ins w:id="536" w:author="Ana Pérez Yam" w:date="2022-05-08T03:35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AE13F8A" w14:textId="0DBE9960" w:rsidR="00A75902" w:rsidRPr="00CF74EF" w:rsidRDefault="00A75902" w:rsidP="00BA1EF3">
            <w:pPr>
              <w:spacing w:line="360" w:lineRule="auto"/>
              <w:jc w:val="both"/>
              <w:outlineLvl w:val="1"/>
              <w:rPr>
                <w:ins w:id="537" w:author="Ana Pérez Yam" w:date="2022-05-08T03:37:00Z"/>
                <w:rFonts w:ascii="Arial" w:hAnsi="Arial" w:cs="Arial"/>
                <w:sz w:val="24"/>
                <w:szCs w:val="24"/>
                <w:lang w:val="es-MX"/>
              </w:rPr>
            </w:pPr>
            <w:bookmarkStart w:id="538" w:name="_Toc102923420"/>
            <w:ins w:id="539" w:author="Ana Pérez Yam" w:date="2022-05-08T03:36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Antes de sustituir los valores de cada letra, hay que determinar el valor real de K, debido a que K es por cada letra</w:t>
              </w:r>
            </w:ins>
            <w:ins w:id="540" w:author="Ana Pérez Yam" w:date="2022-05-08T03:39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. Para el caso de la descripción del asaltante se tomará en cuenta un pro</w:t>
              </w:r>
            </w:ins>
            <w:ins w:id="541" w:author="Ana Pérez Yam" w:date="2022-05-08T03:40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medio de </w:t>
              </w:r>
            </w:ins>
            <w:ins w:id="542" w:author="Ana Pérez Yam" w:date="2022-05-08T03:47:00Z">
              <w:r w:rsidR="00AD2AA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100</w:t>
              </w:r>
            </w:ins>
            <w:ins w:id="543" w:author="Ana Pérez Yam" w:date="2022-05-08T03:40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caracteres y para el campo de </w:t>
              </w:r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resumen de lo ocurrido, un promedio de </w:t>
              </w:r>
            </w:ins>
            <w:ins w:id="544" w:author="Ana Pérez Yam" w:date="2022-05-08T03:41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250</w:t>
              </w:r>
            </w:ins>
            <w:ins w:id="545" w:author="Ana Pérez Yam" w:date="2022-05-08T03:40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caracteres. </w:t>
              </w:r>
            </w:ins>
            <w:ins w:id="546" w:author="Ana Pérez Yam" w:date="2022-05-08T03:36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</w:ins>
            <w:ins w:id="547" w:author="Ana Pérez Yam" w:date="2022-05-08T03:41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Entonces, en realidad K, tendría un valor de </w:t>
              </w:r>
            </w:ins>
            <w:ins w:id="548" w:author="Ana Pérez Yam" w:date="2022-05-08T03:42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80K </w:t>
              </w:r>
            </w:ins>
            <w:ins w:id="549" w:author="Ana Pérez Yam" w:date="2022-05-08T03:41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+ 250</w:t>
              </w:r>
            </w:ins>
            <w:ins w:id="550" w:author="Ana Pérez Yam" w:date="2022-05-08T03:42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K = 3</w:t>
              </w:r>
            </w:ins>
            <w:ins w:id="551" w:author="Ana Pérez Yam" w:date="2022-05-08T03:47:00Z">
              <w:r w:rsidR="00AD2AA9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5</w:t>
              </w:r>
            </w:ins>
            <w:ins w:id="552" w:author="Ana Pérez Yam" w:date="2022-05-08T03:42:00Z"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0K.</w:t>
              </w:r>
              <w:bookmarkEnd w:id="538"/>
              <w:r w:rsidR="00E6140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 </w:t>
              </w:r>
            </w:ins>
          </w:p>
          <w:p w14:paraId="3A27EA7A" w14:textId="77777777" w:rsidR="00BB76A7" w:rsidRPr="00CF74EF" w:rsidRDefault="00BB76A7">
            <w:pPr>
              <w:spacing w:line="360" w:lineRule="auto"/>
              <w:jc w:val="both"/>
              <w:outlineLvl w:val="1"/>
              <w:rPr>
                <w:rFonts w:ascii="Arial" w:hAnsi="Arial" w:cs="Arial"/>
                <w:lang w:val="es-MX"/>
                <w:rPrChange w:id="553" w:author="Ana Pérez Yam" w:date="2022-05-08T02:44:00Z">
                  <w:rPr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554" w:author="Ana Pérez Yam" w:date="2022-05-08T02:56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</w:p>
          <w:p w14:paraId="38CB15AB" w14:textId="003C74DF" w:rsidR="00E6140C" w:rsidRPr="00CF74EF" w:rsidRDefault="00AD2AA9" w:rsidP="00BA1EF3">
            <w:pPr>
              <w:spacing w:line="360" w:lineRule="auto"/>
              <w:jc w:val="center"/>
              <w:outlineLvl w:val="1"/>
              <w:rPr>
                <w:ins w:id="555" w:author="Ana Pérez Yam" w:date="2022-05-08T03:43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bookmarkStart w:id="556" w:name="_Toc102923421"/>
            <w:ins w:id="557" w:author="Ana Pérez Yam" w:date="2022-05-08T03:47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350K</w:t>
              </w:r>
            </w:ins>
            <w:ins w:id="558" w:author="Ana Pérez Yam" w:date="2022-05-08T03:43:00Z">
              <w:r w:rsidR="00E6140C"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 + 13BB + 2H + 8M + 3R</w:t>
              </w:r>
              <w:bookmarkEnd w:id="556"/>
            </w:ins>
          </w:p>
          <w:p w14:paraId="70A9248D" w14:textId="0959268F" w:rsidR="00E6140C" w:rsidRPr="00CF74EF" w:rsidRDefault="00E6140C" w:rsidP="00BA1EF3">
            <w:pPr>
              <w:spacing w:line="360" w:lineRule="auto"/>
              <w:jc w:val="center"/>
              <w:outlineLvl w:val="1"/>
              <w:rPr>
                <w:ins w:id="559" w:author="Ana Pérez Yam" w:date="2022-05-08T03:44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bookmarkStart w:id="560" w:name="_Toc102923422"/>
            <w:ins w:id="561" w:author="Ana Pérez Yam" w:date="2022-05-08T03:43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3</w:t>
              </w:r>
            </w:ins>
            <w:ins w:id="562" w:author="Ana Pérez Yam" w:date="2022-05-08T03:47:00Z">
              <w:r w:rsidR="00AD2AA9"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5</w:t>
              </w:r>
            </w:ins>
            <w:ins w:id="563" w:author="Ana Pérez Yam" w:date="2022-05-08T03:43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0(0.28) + 13(0.2) + 2</w:t>
              </w:r>
            </w:ins>
            <w:ins w:id="564" w:author="Ana Pérez Yam" w:date="2022-05-08T03:4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(0.4)</w:t>
              </w:r>
            </w:ins>
            <w:ins w:id="565" w:author="Ana Pérez Yam" w:date="2022-05-08T03:43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 + 8</w:t>
              </w:r>
            </w:ins>
            <w:ins w:id="566" w:author="Ana Pérez Yam" w:date="2022-05-08T03:4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(1.2)</w:t>
              </w:r>
            </w:ins>
            <w:ins w:id="567" w:author="Ana Pérez Yam" w:date="2022-05-08T03:43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 + 3</w:t>
              </w:r>
            </w:ins>
            <w:ins w:id="568" w:author="Ana Pérez Yam" w:date="2022-05-08T03:4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(2.5)</w:t>
              </w:r>
              <w:bookmarkEnd w:id="560"/>
            </w:ins>
          </w:p>
          <w:p w14:paraId="67D61006" w14:textId="51395B58" w:rsidR="00E6140C" w:rsidRPr="00CF74EF" w:rsidRDefault="00E6140C" w:rsidP="00BA1EF3">
            <w:pPr>
              <w:spacing w:line="360" w:lineRule="auto"/>
              <w:jc w:val="center"/>
              <w:outlineLvl w:val="1"/>
              <w:rPr>
                <w:ins w:id="569" w:author="Ana Pérez Yam" w:date="2022-05-08T03:46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bookmarkStart w:id="570" w:name="_Toc102923423"/>
            <w:ins w:id="571" w:author="Ana Pérez Yam" w:date="2022-05-08T03:4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9</w:t>
              </w:r>
            </w:ins>
            <w:ins w:id="572" w:author="Ana Pérez Yam" w:date="2022-05-08T03:48:00Z">
              <w:r w:rsidR="00AD2AA9"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8</w:t>
              </w:r>
            </w:ins>
            <w:ins w:id="573" w:author="Ana Pérez Yam" w:date="2022-05-08T03:44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 + </w:t>
              </w:r>
            </w:ins>
            <w:ins w:id="574" w:author="Ana Pérez Yam" w:date="2022-05-08T03:45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2.6 + 0.8 + </w:t>
              </w:r>
              <w:r w:rsidR="00AD2AA9"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9.6 + 7.5</w:t>
              </w:r>
            </w:ins>
            <w:bookmarkEnd w:id="570"/>
          </w:p>
          <w:p w14:paraId="4F01ACEE" w14:textId="652CB7D5" w:rsidR="00AD2AA9" w:rsidRPr="00CF74EF" w:rsidRDefault="00AD2AA9" w:rsidP="00BA1EF3">
            <w:pPr>
              <w:spacing w:line="360" w:lineRule="auto"/>
              <w:jc w:val="center"/>
              <w:outlineLvl w:val="1"/>
              <w:rPr>
                <w:ins w:id="575" w:author="Ana Pérez Yam" w:date="2022-05-08T03:43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bookmarkStart w:id="576" w:name="_Toc102923424"/>
            <w:ins w:id="577" w:author="Ana Pérez Yam" w:date="2022-05-08T03:46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1</w:t>
              </w:r>
            </w:ins>
            <w:ins w:id="578" w:author="Ana Pérez Yam" w:date="2022-05-08T03:48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18</w:t>
              </w:r>
            </w:ins>
            <w:ins w:id="579" w:author="Ana Pérez Yam" w:date="2022-05-08T03:46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.</w:t>
              </w:r>
            </w:ins>
            <w:ins w:id="580" w:author="Ana Pérez Yam" w:date="2022-05-08T03:48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>5</w:t>
              </w:r>
            </w:ins>
            <w:ins w:id="581" w:author="Ana Pérez Yam" w:date="2022-05-08T03:46:00Z">
              <w:r w:rsidRPr="00CF74EF">
                <w:rPr>
                  <w:rFonts w:ascii="Arial" w:hAnsi="Arial" w:cs="Arial"/>
                  <w:b/>
                  <w:bCs/>
                  <w:sz w:val="24"/>
                  <w:szCs w:val="24"/>
                  <w:lang w:val="es-MX"/>
                </w:rPr>
                <w:t xml:space="preserve"> segundos</w:t>
              </w:r>
            </w:ins>
            <w:bookmarkEnd w:id="576"/>
          </w:p>
          <w:p w14:paraId="14AD3E58" w14:textId="77777777" w:rsidR="00E6140C" w:rsidRPr="00CF74EF" w:rsidRDefault="00E6140C" w:rsidP="00BA1EF3">
            <w:pPr>
              <w:spacing w:line="360" w:lineRule="auto"/>
              <w:jc w:val="both"/>
              <w:outlineLvl w:val="1"/>
              <w:rPr>
                <w:ins w:id="582" w:author="Ana Pérez Yam" w:date="2022-05-08T03:43:00Z"/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CA857F0" w14:textId="5B9D8FAB" w:rsidR="00A06A27" w:rsidRPr="00CF74EF" w:rsidRDefault="00AD2AA9" w:rsidP="00BA1EF3">
            <w:pPr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83" w:name="_Toc102923425"/>
            <w:ins w:id="584" w:author="Ana Pérez Yam" w:date="2022-05-08T03:46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Por lo tanto, </w:t>
              </w:r>
            </w:ins>
            <w:ins w:id="585" w:author="Ana Pérez Yam" w:date="2022-05-08T03:47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María</w:t>
              </w:r>
            </w:ins>
            <w:ins w:id="586" w:author="Ana Pérez Yam" w:date="2022-05-08T03:48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f</w:t>
              </w:r>
            </w:ins>
            <w:ins w:id="587" w:author="Ana Pérez Yam" w:date="2022-05-08T03:49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inalizaría con la creación del reporte en un promedio de 118.5 segundos, es decir, 1.97 minutos</w:t>
              </w:r>
              <w:bookmarkEnd w:id="583"/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</w:ins>
          </w:p>
        </w:tc>
      </w:tr>
      <w:tr w:rsidR="00134417" w:rsidRPr="00CF74EF" w14:paraId="1FC85F70" w14:textId="77777777" w:rsidTr="002653F8">
        <w:trPr>
          <w:trHeight w:val="2273"/>
          <w:trPrChange w:id="588" w:author="Ana Pérez Yam" w:date="2022-05-08T17:05:00Z">
            <w:trPr>
              <w:trHeight w:val="828"/>
            </w:trPr>
          </w:trPrChange>
        </w:trPr>
        <w:tc>
          <w:tcPr>
            <w:tcW w:w="1701" w:type="dxa"/>
            <w:tcPrChange w:id="589" w:author="Ana Pérez Yam" w:date="2022-05-08T17:05:00Z">
              <w:tcPr>
                <w:tcW w:w="1915" w:type="dxa"/>
              </w:tcPr>
            </w:tcPrChange>
          </w:tcPr>
          <w:p w14:paraId="0F4EA595" w14:textId="68C46DFE" w:rsidR="00134417" w:rsidRPr="00CF74EF" w:rsidRDefault="00134417" w:rsidP="00BA1EF3">
            <w:pPr>
              <w:pStyle w:val="tableleft"/>
              <w:spacing w:line="360" w:lineRule="auto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del w:id="590" w:author="Ana Pérez Yam" w:date="2022-05-08T03:52:00Z">
              <w:r w:rsidRPr="00CF74EF" w:rsidDel="00A30F51">
                <w:rPr>
                  <w:rFonts w:ascii="Arial" w:hAnsi="Arial" w:cs="Arial"/>
                  <w:sz w:val="24"/>
                  <w:szCs w:val="24"/>
                  <w:lang w:val="es-MX"/>
                </w:rPr>
                <w:delText>Funcionalidades</w:delText>
              </w:r>
            </w:del>
            <w:bookmarkStart w:id="591" w:name="_Toc102923426"/>
            <w:ins w:id="592" w:author="Ana Pérez Yam" w:date="2022-05-08T03:52:00Z"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KLM con la herramienta </w:t>
              </w:r>
              <w:proofErr w:type="spellStart"/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CogTool</w:t>
              </w:r>
            </w:ins>
            <w:bookmarkEnd w:id="591"/>
            <w:proofErr w:type="spellEnd"/>
          </w:p>
        </w:tc>
        <w:tc>
          <w:tcPr>
            <w:tcW w:w="7875" w:type="dxa"/>
            <w:gridSpan w:val="2"/>
            <w:tcBorders>
              <w:top w:val="single" w:sz="8" w:space="0" w:color="auto"/>
            </w:tcBorders>
            <w:tcPrChange w:id="593" w:author="Ana Pérez Yam" w:date="2022-05-08T17:05:00Z">
              <w:tcPr>
                <w:tcW w:w="7661" w:type="dxa"/>
                <w:gridSpan w:val="2"/>
                <w:tcBorders>
                  <w:top w:val="single" w:sz="8" w:space="0" w:color="auto"/>
                </w:tcBorders>
              </w:tcPr>
            </w:tcPrChange>
          </w:tcPr>
          <w:p w14:paraId="573305F1" w14:textId="476DDE76" w:rsidR="00134417" w:rsidRPr="00CF74EF" w:rsidDel="00A30F51" w:rsidRDefault="00134417" w:rsidP="00BA1EF3">
            <w:pPr>
              <w:spacing w:line="360" w:lineRule="auto"/>
              <w:jc w:val="both"/>
              <w:outlineLvl w:val="1"/>
              <w:rPr>
                <w:del w:id="594" w:author="Ana Pérez Yam" w:date="2022-05-08T03:52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5B77CCF6" w14:textId="5569B816" w:rsidR="00406B4F" w:rsidRPr="00CF74EF" w:rsidDel="00A30F51" w:rsidRDefault="00AF6E0A" w:rsidP="00BA1EF3">
            <w:pPr>
              <w:spacing w:line="360" w:lineRule="auto"/>
              <w:jc w:val="both"/>
              <w:outlineLvl w:val="1"/>
              <w:rPr>
                <w:del w:id="595" w:author="Ana Pérez Yam" w:date="2022-05-08T03:52:00Z"/>
                <w:rFonts w:ascii="Arial" w:hAnsi="Arial" w:cs="Arial"/>
                <w:sz w:val="24"/>
                <w:szCs w:val="24"/>
                <w:lang w:val="es-MX"/>
                <w:rPrChange w:id="596" w:author="Ana Pérez Yam" w:date="2022-05-08T03:52:00Z">
                  <w:rPr>
                    <w:del w:id="597" w:author="Ana Pérez Yam" w:date="2022-05-08T03:5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598" w:author="Ana Pérez Yam" w:date="2022-05-08T03:52:00Z">
              <w:r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599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[Este apartado deberá contener todas aquellas funcionalidades que la aplicación presentará</w:delText>
              </w:r>
              <w:r w:rsidR="00406B4F"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600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acompañadas de una breve descripción</w:delText>
              </w:r>
              <w:r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601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. Es recomendable agruparlas por categorías respecto a procesos</w:delText>
              </w:r>
              <w:r w:rsidR="00406B4F"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602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o dominio.</w:delText>
              </w:r>
            </w:del>
          </w:p>
          <w:p w14:paraId="1DFECE1D" w14:textId="53C80EB0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03" w:author="Ana Pérez Yam" w:date="2022-05-08T03:52:00Z"/>
                <w:rFonts w:ascii="Arial" w:hAnsi="Arial" w:cs="Arial"/>
                <w:sz w:val="24"/>
                <w:szCs w:val="24"/>
                <w:lang w:val="es-MX"/>
                <w:rPrChange w:id="604" w:author="Ana Pérez Yam" w:date="2022-05-08T03:52:00Z">
                  <w:rPr>
                    <w:del w:id="605" w:author="Ana Pérez Yam" w:date="2022-05-08T03:5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5335F2B8" w14:textId="3B0F2B83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06" w:author="Ana Pérez Yam" w:date="2022-05-08T03:52:00Z"/>
                <w:rFonts w:ascii="Arial" w:hAnsi="Arial" w:cs="Arial"/>
                <w:b/>
                <w:sz w:val="24"/>
                <w:szCs w:val="24"/>
                <w:lang w:val="es-MX"/>
                <w:rPrChange w:id="607" w:author="Ana Pérez Yam" w:date="2022-05-08T03:52:00Z">
                  <w:rPr>
                    <w:del w:id="608" w:author="Ana Pérez Yam" w:date="2022-05-08T03:52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609" w:author="Ana Pérez Yam" w:date="2022-05-08T03:52:00Z">
              <w:r w:rsidRPr="00CF74EF" w:rsidDel="00A30F51">
                <w:rPr>
                  <w:rFonts w:ascii="Arial" w:hAnsi="Arial" w:cs="Arial"/>
                  <w:b/>
                  <w:sz w:val="24"/>
                  <w:szCs w:val="24"/>
                  <w:lang w:val="es-MX"/>
                  <w:rPrChange w:id="610" w:author="Ana Pérez Yam" w:date="2022-05-08T03:52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Ej.</w:delText>
              </w:r>
            </w:del>
          </w:p>
          <w:p w14:paraId="57AD61EC" w14:textId="50051662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11" w:author="Ana Pérez Yam" w:date="2022-05-08T03:52:00Z"/>
                <w:rFonts w:ascii="Arial" w:hAnsi="Arial" w:cs="Arial"/>
                <w:sz w:val="24"/>
                <w:szCs w:val="24"/>
                <w:lang w:val="es-MX"/>
                <w:rPrChange w:id="612" w:author="Ana Pérez Yam" w:date="2022-05-08T03:52:00Z">
                  <w:rPr>
                    <w:del w:id="613" w:author="Ana Pérez Yam" w:date="2022-05-08T03:5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319275D9" w14:textId="09912D26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14" w:author="Ana Pérez Yam" w:date="2022-05-08T03:52:00Z"/>
                <w:rFonts w:ascii="Arial" w:hAnsi="Arial" w:cs="Arial"/>
                <w:b/>
                <w:sz w:val="24"/>
                <w:szCs w:val="24"/>
                <w:lang w:val="es-MX"/>
                <w:rPrChange w:id="615" w:author="Ana Pérez Yam" w:date="2022-05-08T03:52:00Z">
                  <w:rPr>
                    <w:del w:id="616" w:author="Ana Pérez Yam" w:date="2022-05-08T03:52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617" w:author="Ana Pérez Yam" w:date="2022-05-08T03:52:00Z">
              <w:r w:rsidRPr="00CF74EF" w:rsidDel="00A30F51">
                <w:rPr>
                  <w:rFonts w:ascii="Arial" w:hAnsi="Arial" w:cs="Arial"/>
                  <w:b/>
                  <w:sz w:val="24"/>
                  <w:szCs w:val="24"/>
                  <w:lang w:val="es-MX"/>
                  <w:rPrChange w:id="618" w:author="Ana Pérez Yam" w:date="2022-05-08T03:52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Gestión de información</w:delText>
              </w:r>
            </w:del>
          </w:p>
          <w:p w14:paraId="5ABFDAE0" w14:textId="217DC4E0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19" w:author="Ana Pérez Yam" w:date="2022-05-08T03:52:00Z"/>
                <w:rFonts w:ascii="Arial" w:hAnsi="Arial" w:cs="Arial"/>
                <w:b/>
                <w:sz w:val="24"/>
                <w:szCs w:val="24"/>
                <w:lang w:val="es-MX"/>
                <w:rPrChange w:id="620" w:author="Ana Pérez Yam" w:date="2022-05-08T03:52:00Z">
                  <w:rPr>
                    <w:del w:id="621" w:author="Ana Pérez Yam" w:date="2022-05-08T03:52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</w:p>
          <w:p w14:paraId="0D3CA370" w14:textId="3EF681C9" w:rsidR="00406B4F" w:rsidRPr="00CF74EF" w:rsidDel="00A30F51" w:rsidRDefault="00406B4F" w:rsidP="00BA1EF3">
            <w:pPr>
              <w:pStyle w:val="Prrafodelista"/>
              <w:numPr>
                <w:ilvl w:val="0"/>
                <w:numId w:val="18"/>
              </w:numPr>
              <w:spacing w:line="360" w:lineRule="auto"/>
              <w:outlineLvl w:val="1"/>
              <w:rPr>
                <w:del w:id="622" w:author="Ana Pérez Yam" w:date="2022-05-08T03:52:00Z"/>
                <w:rFonts w:ascii="Arial" w:hAnsi="Arial" w:cs="Arial"/>
                <w:b/>
                <w:lang w:val="es-MX"/>
                <w:rPrChange w:id="623" w:author="Ana Pérez Yam" w:date="2022-05-08T03:52:00Z">
                  <w:rPr>
                    <w:del w:id="624" w:author="Ana Pérez Yam" w:date="2022-05-08T03:52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625" w:author="Ana Pérez Yam" w:date="2022-05-08T03:52:00Z">
              <w:r w:rsidRPr="00CF74EF" w:rsidDel="00A30F51">
                <w:rPr>
                  <w:rFonts w:ascii="Arial" w:hAnsi="Arial" w:cs="Arial"/>
                  <w:b/>
                  <w:lang w:val="es-MX"/>
                  <w:rPrChange w:id="626" w:author="Ana Pérez Yam" w:date="2022-05-08T03:52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 xml:space="preserve">Funcionalidad 1. Alta de usuarios. Consiste en agregar nuevos usuarios a la aplicación. </w:delText>
              </w:r>
            </w:del>
          </w:p>
          <w:p w14:paraId="6A56ADEA" w14:textId="24DF6752" w:rsidR="00406B4F" w:rsidRPr="00CF74EF" w:rsidDel="00A30F51" w:rsidRDefault="00406B4F" w:rsidP="00BA1EF3">
            <w:pPr>
              <w:pStyle w:val="Prrafodelista"/>
              <w:numPr>
                <w:ilvl w:val="0"/>
                <w:numId w:val="18"/>
              </w:numPr>
              <w:spacing w:line="360" w:lineRule="auto"/>
              <w:outlineLvl w:val="1"/>
              <w:rPr>
                <w:del w:id="627" w:author="Ana Pérez Yam" w:date="2022-05-08T03:52:00Z"/>
                <w:rFonts w:ascii="Arial" w:hAnsi="Arial" w:cs="Arial"/>
                <w:b/>
                <w:lang w:val="es-MX"/>
                <w:rPrChange w:id="628" w:author="Ana Pérez Yam" w:date="2022-05-08T03:52:00Z">
                  <w:rPr>
                    <w:del w:id="629" w:author="Ana Pérez Yam" w:date="2022-05-08T03:52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630" w:author="Ana Pérez Yam" w:date="2022-05-08T03:52:00Z">
              <w:r w:rsidRPr="00CF74EF" w:rsidDel="00A30F51">
                <w:rPr>
                  <w:rFonts w:ascii="Arial" w:hAnsi="Arial" w:cs="Arial"/>
                  <w:b/>
                  <w:lang w:val="es-MX"/>
                  <w:rPrChange w:id="631" w:author="Ana Pérez Yam" w:date="2022-05-08T03:52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Funcionalidad 2. Baja de usuarios. Consiste en eliminar usuarios existentes de la aplicación.</w:delText>
              </w:r>
            </w:del>
          </w:p>
          <w:p w14:paraId="1A5AECFC" w14:textId="298B7B13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32" w:author="Ana Pérez Yam" w:date="2022-05-08T03:52:00Z"/>
                <w:rFonts w:ascii="Arial" w:hAnsi="Arial" w:cs="Arial"/>
                <w:sz w:val="24"/>
                <w:szCs w:val="24"/>
                <w:lang w:val="es-MX"/>
                <w:rPrChange w:id="633" w:author="Ana Pérez Yam" w:date="2022-05-08T03:52:00Z">
                  <w:rPr>
                    <w:del w:id="634" w:author="Ana Pérez Yam" w:date="2022-05-08T03:5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2D424681" w14:textId="1E0970D3" w:rsidR="00406B4F" w:rsidRPr="00CF74EF" w:rsidDel="00A30F51" w:rsidRDefault="00406B4F" w:rsidP="00BA1EF3">
            <w:pPr>
              <w:spacing w:line="360" w:lineRule="auto"/>
              <w:jc w:val="both"/>
              <w:outlineLvl w:val="1"/>
              <w:rPr>
                <w:del w:id="635" w:author="Ana Pérez Yam" w:date="2022-05-08T03:52:00Z"/>
                <w:rFonts w:ascii="Arial" w:hAnsi="Arial" w:cs="Arial"/>
                <w:sz w:val="24"/>
                <w:szCs w:val="24"/>
                <w:lang w:val="es-MX"/>
                <w:rPrChange w:id="636" w:author="Ana Pérez Yam" w:date="2022-05-08T03:52:00Z">
                  <w:rPr>
                    <w:del w:id="637" w:author="Ana Pérez Yam" w:date="2022-05-08T03:52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638" w:author="Ana Pérez Yam" w:date="2022-05-08T03:52:00Z">
              <w:r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639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Es recomendable que las funcionalidades sean atómicas (no puedan descomponerse en funcionalidades más simples) y lo menos ambiguas posible.</w:delText>
              </w:r>
            </w:del>
          </w:p>
          <w:p w14:paraId="32F6BE47" w14:textId="19C8E378" w:rsidR="001C6388" w:rsidRPr="00CF74EF" w:rsidRDefault="00AF6E0A" w:rsidP="00BA1EF3">
            <w:pPr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del w:id="640" w:author="Ana Pérez Yam" w:date="2022-05-08T03:52:00Z">
              <w:r w:rsidRPr="00CF74EF" w:rsidDel="00A30F51">
                <w:rPr>
                  <w:rFonts w:ascii="Arial" w:hAnsi="Arial" w:cs="Arial"/>
                  <w:sz w:val="24"/>
                  <w:szCs w:val="24"/>
                  <w:lang w:val="es-MX"/>
                  <w:rPrChange w:id="641" w:author="Ana Pérez Yam" w:date="2022-05-08T03:52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]</w:delText>
              </w:r>
            </w:del>
            <w:bookmarkStart w:id="642" w:name="_Toc102923427"/>
            <w:ins w:id="643" w:author="Ana Pérez Yam" w:date="2022-05-08T03:52:00Z"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A continuación, se hará el mismo calculo, pero </w:t>
              </w:r>
            </w:ins>
            <w:ins w:id="644" w:author="Ana Pérez Yam" w:date="2022-05-08T03:53:00Z"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implementando</w:t>
              </w:r>
            </w:ins>
            <w:ins w:id="645" w:author="Ana Pérez Yam" w:date="2022-05-08T03:52:00Z"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</w:t>
              </w:r>
            </w:ins>
            <w:ins w:id="646" w:author="Ana Pérez Yam" w:date="2022-05-08T03:53:00Z"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la herramienta </w:t>
              </w:r>
              <w:proofErr w:type="spellStart"/>
              <w:r w:rsidR="00A30F51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CogTool</w:t>
              </w:r>
            </w:ins>
            <w:proofErr w:type="spellEnd"/>
            <w:ins w:id="647" w:author="Ana Pérez Yam" w:date="2022-05-08T17:02:00Z">
              <w:r w:rsidR="001C6388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.</w:t>
              </w:r>
            </w:ins>
            <w:bookmarkEnd w:id="642"/>
          </w:p>
          <w:p w14:paraId="4ACB2578" w14:textId="77777777" w:rsidR="00CF74EF" w:rsidRPr="00CF74EF" w:rsidRDefault="00CF74EF" w:rsidP="00BA1EF3">
            <w:pPr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458C714" w14:textId="4CEBCB52" w:rsidR="00134417" w:rsidRPr="00CF74EF" w:rsidRDefault="00934146" w:rsidP="00BA1EF3">
            <w:pPr>
              <w:spacing w:line="360" w:lineRule="auto"/>
              <w:jc w:val="center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48" w:name="_Toc102923428"/>
            <w:ins w:id="649" w:author="Ana Pérez Yam" w:date="2022-05-08T17:03:00Z">
              <w:r w:rsidRPr="00CF74E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drawing>
                  <wp:inline distT="0" distB="0" distL="0" distR="0" wp14:anchorId="4D39F142" wp14:editId="579B6D41">
                    <wp:extent cx="3610479" cy="400106"/>
                    <wp:effectExtent l="0" t="0" r="0" b="0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10479" cy="4001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bookmarkEnd w:id="648"/>
          </w:p>
          <w:p w14:paraId="0CE3D957" w14:textId="77777777" w:rsidR="00CF74EF" w:rsidRPr="00CF74EF" w:rsidRDefault="00CF74EF" w:rsidP="00BA1EF3">
            <w:pPr>
              <w:spacing w:line="360" w:lineRule="auto"/>
              <w:jc w:val="center"/>
              <w:outlineLvl w:val="1"/>
              <w:rPr>
                <w:ins w:id="650" w:author="Ana Pérez Yam" w:date="2022-05-08T17:03:00Z"/>
                <w:rFonts w:ascii="Arial" w:hAnsi="Arial" w:cs="Arial"/>
                <w:sz w:val="24"/>
                <w:szCs w:val="24"/>
                <w:lang w:val="es-MX"/>
              </w:rPr>
            </w:pPr>
          </w:p>
          <w:p w14:paraId="06E9561C" w14:textId="3382FB01" w:rsidR="00934146" w:rsidRPr="00CF74EF" w:rsidRDefault="00934146" w:rsidP="00BA1EF3">
            <w:pPr>
              <w:spacing w:line="360" w:lineRule="auto"/>
              <w:jc w:val="both"/>
              <w:outlineLvl w:val="1"/>
              <w:rPr>
                <w:ins w:id="651" w:author="Ana Pérez Yam" w:date="2022-05-08T17:05:00Z"/>
                <w:rFonts w:ascii="Arial" w:hAnsi="Arial" w:cs="Arial"/>
                <w:sz w:val="24"/>
                <w:szCs w:val="24"/>
                <w:lang w:val="es-MX"/>
              </w:rPr>
            </w:pPr>
            <w:bookmarkStart w:id="652" w:name="_Toc102923429"/>
            <w:ins w:id="653" w:author="Ana Pérez Yam" w:date="2022-05-08T17:03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Según esta her</w:t>
              </w:r>
            </w:ins>
            <w:ins w:id="654" w:author="Ana Pérez Yam" w:date="2022-05-08T17:04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ramienta, el tiempo que le tomaría a </w:t>
              </w:r>
            </w:ins>
            <w:ins w:id="655" w:author="Ana Pérez Yam" w:date="2022-05-08T17:06:00Z">
              <w:r w:rsidR="00B904E0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María</w:t>
              </w:r>
            </w:ins>
            <w:ins w:id="656" w:author="Ana Pérez Yam" w:date="2022-05-08T17:04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 en realizar toda la tarea es de 83.5 segundos o </w:t>
              </w:r>
              <w:r w:rsidR="004A29C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1.39 </w:t>
              </w:r>
            </w:ins>
            <w:ins w:id="657" w:author="Ana Pérez Yam" w:date="2022-05-08T17:05:00Z">
              <w:r w:rsidR="004A29CC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minutos.</w:t>
              </w:r>
              <w:bookmarkEnd w:id="652"/>
            </w:ins>
          </w:p>
          <w:p w14:paraId="31AAF736" w14:textId="6B91238E" w:rsidR="001E077D" w:rsidRPr="00CF74EF" w:rsidRDefault="000D1721" w:rsidP="00BA1EF3">
            <w:pPr>
              <w:spacing w:line="360" w:lineRule="auto"/>
              <w:jc w:val="both"/>
              <w:outlineLvl w:val="1"/>
              <w:rPr>
                <w:ins w:id="658" w:author="Ana Pérez Yam" w:date="2022-05-08T17:10:00Z"/>
                <w:rFonts w:ascii="Arial" w:hAnsi="Arial" w:cs="Arial"/>
                <w:sz w:val="24"/>
                <w:szCs w:val="24"/>
                <w:lang w:val="es-MX"/>
              </w:rPr>
            </w:pPr>
            <w:bookmarkStart w:id="659" w:name="_Toc102923430"/>
            <w:ins w:id="660" w:author="Ana Pérez Yam" w:date="2022-05-08T17:05:00Z">
              <w:r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Este tiempo fue calculado basándose en la serie de acciones que se le asignó dentro de la </w:t>
              </w:r>
              <w:r w:rsidR="00543392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 xml:space="preserve">aplicación, que fue la </w:t>
              </w:r>
            </w:ins>
            <w:ins w:id="661" w:author="Ana Pérez Yam" w:date="2022-05-08T17:06:00Z">
              <w:r w:rsidR="00543392" w:rsidRPr="00CF74EF">
                <w:rPr>
                  <w:rFonts w:ascii="Arial" w:hAnsi="Arial" w:cs="Arial"/>
                  <w:sz w:val="24"/>
                  <w:szCs w:val="24"/>
                  <w:lang w:val="es-MX"/>
                </w:rPr>
                <w:t>siguiente:</w:t>
              </w:r>
            </w:ins>
            <w:bookmarkEnd w:id="659"/>
          </w:p>
          <w:p w14:paraId="6D779628" w14:textId="395D7D2F" w:rsidR="00A97F38" w:rsidRPr="00CF74EF" w:rsidRDefault="00A97F38">
            <w:pPr>
              <w:spacing w:line="360" w:lineRule="auto"/>
              <w:jc w:val="both"/>
              <w:outlineLvl w:val="1"/>
              <w:rPr>
                <w:rFonts w:ascii="Arial" w:hAnsi="Arial" w:cs="Arial"/>
                <w:sz w:val="24"/>
                <w:szCs w:val="24"/>
                <w:lang w:val="es-MX"/>
              </w:rPr>
              <w:pPrChange w:id="662" w:author="Ana Pérez Yam" w:date="2022-05-08T17:03:00Z">
                <w:pPr>
                  <w:jc w:val="both"/>
                </w:pPr>
              </w:pPrChange>
            </w:pPr>
          </w:p>
        </w:tc>
      </w:tr>
      <w:tr w:rsidR="005E3D3A" w:rsidRPr="00CF74EF" w:rsidDel="005E3D3A" w14:paraId="19FE625F" w14:textId="08E61426" w:rsidTr="005E3D3A">
        <w:trPr>
          <w:gridAfter w:val="1"/>
          <w:trHeight w:val="970"/>
          <w:del w:id="663" w:author="Ana Pérez Yam" w:date="2022-05-08T13:39:00Z"/>
          <w:trPrChange w:id="664" w:author="Ana Pérez Yam" w:date="2022-05-08T13:38:00Z">
            <w:trPr>
              <w:gridAfter w:val="1"/>
              <w:trHeight w:val="970"/>
            </w:trPr>
          </w:trPrChange>
        </w:trPr>
        <w:tc>
          <w:tcPr>
            <w:tcW w:w="7661" w:type="dxa"/>
            <w:gridSpan w:val="2"/>
            <w:tcBorders>
              <w:top w:val="single" w:sz="8" w:space="0" w:color="auto"/>
              <w:bottom w:val="single" w:sz="8" w:space="0" w:color="auto"/>
            </w:tcBorders>
            <w:tcPrChange w:id="665" w:author="Ana Pérez Yam" w:date="2022-05-08T13:38:00Z">
              <w:tcPr>
                <w:tcW w:w="7661" w:type="dxa"/>
                <w:gridSpan w:val="2"/>
                <w:tcBorders>
                  <w:top w:val="single" w:sz="8" w:space="0" w:color="auto"/>
                  <w:bottom w:val="single" w:sz="8" w:space="0" w:color="auto"/>
                </w:tcBorders>
              </w:tcPr>
            </w:tcPrChange>
          </w:tcPr>
          <w:p w14:paraId="2BF00BFE" w14:textId="36C9512C" w:rsidR="005E3D3A" w:rsidRPr="00CF74EF" w:rsidDel="005E3D3A" w:rsidRDefault="005E3D3A" w:rsidP="00CF74EF">
            <w:pPr>
              <w:spacing w:line="360" w:lineRule="auto"/>
              <w:jc w:val="both"/>
              <w:rPr>
                <w:del w:id="666" w:author="Ana Pérez Yam" w:date="2022-05-08T13:39:00Z"/>
                <w:rFonts w:ascii="Arial" w:hAnsi="Arial" w:cs="Arial"/>
                <w:lang w:val="es-MX"/>
              </w:rPr>
            </w:pPr>
          </w:p>
          <w:p w14:paraId="3308D6E8" w14:textId="54F2C1EC" w:rsidR="005E3D3A" w:rsidRPr="00CF74EF" w:rsidDel="005E3D3A" w:rsidRDefault="005E3D3A" w:rsidP="00CF74EF">
            <w:pPr>
              <w:spacing w:line="360" w:lineRule="auto"/>
              <w:jc w:val="both"/>
              <w:rPr>
                <w:del w:id="667" w:author="Ana Pérez Yam" w:date="2022-05-08T13:39:00Z"/>
                <w:rFonts w:ascii="Arial" w:hAnsi="Arial" w:cs="Arial"/>
                <w:color w:val="8064A2" w:themeColor="accent4"/>
                <w:lang w:val="es-MX"/>
              </w:rPr>
            </w:pPr>
            <w:del w:id="668" w:author="Ana Pérez Yam" w:date="2022-05-08T13:39:00Z">
              <w:r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[Referencias y bibliografía de artículos relacionados con el desarrollo de la aplicación. Se recomienda utilizar el formato IEEE:</w:delText>
              </w:r>
            </w:del>
          </w:p>
          <w:p w14:paraId="75294EA1" w14:textId="00066643" w:rsidR="005E3D3A" w:rsidRPr="00CF74EF" w:rsidDel="005E3D3A" w:rsidRDefault="005E3D3A" w:rsidP="00CF74EF">
            <w:pPr>
              <w:spacing w:line="360" w:lineRule="auto"/>
              <w:jc w:val="both"/>
              <w:rPr>
                <w:del w:id="669" w:author="Ana Pérez Yam" w:date="2022-05-08T13:39:00Z"/>
                <w:rFonts w:ascii="Arial" w:hAnsi="Arial" w:cs="Arial"/>
                <w:color w:val="8064A2" w:themeColor="accent4"/>
                <w:lang w:val="es-MX"/>
              </w:rPr>
            </w:pPr>
          </w:p>
          <w:p w14:paraId="4CBA7A36" w14:textId="3A2B5D9C" w:rsidR="005E3D3A" w:rsidRPr="00CF74EF" w:rsidDel="005E3D3A" w:rsidRDefault="005E3D3A" w:rsidP="00CF74EF">
            <w:pPr>
              <w:spacing w:line="360" w:lineRule="auto"/>
              <w:jc w:val="both"/>
              <w:rPr>
                <w:del w:id="670" w:author="Ana Pérez Yam" w:date="2022-05-08T13:39:00Z"/>
                <w:rStyle w:val="CitaHTML"/>
                <w:rFonts w:ascii="Arial" w:hAnsi="Arial" w:cs="Arial"/>
                <w:i w:val="0"/>
                <w:color w:val="8064A2" w:themeColor="accent4"/>
                <w:lang w:val="es-MX"/>
              </w:rPr>
            </w:pPr>
            <w:del w:id="671" w:author="Ana Pérez Yam" w:date="2022-05-08T13:39:00Z">
              <w:r w:rsidRPr="00CF74EF" w:rsidDel="005E3D3A">
                <w:rPr>
                  <w:rStyle w:val="CitaHTML"/>
                  <w:rFonts w:ascii="Arial" w:hAnsi="Arial" w:cs="Arial"/>
                  <w:i w:val="0"/>
                  <w:color w:val="8064A2" w:themeColor="accent4"/>
                  <w:lang w:val="es-MX"/>
                </w:rPr>
                <w:delText>www-elec.inaoep.mx/~rogerio/</w:delText>
              </w:r>
              <w:r w:rsidRPr="00CF74EF" w:rsidDel="005E3D3A">
                <w:rPr>
                  <w:rStyle w:val="CitaHTML"/>
                  <w:rFonts w:ascii="Arial" w:hAnsi="Arial" w:cs="Arial"/>
                  <w:bCs/>
                  <w:i w:val="0"/>
                  <w:color w:val="8064A2" w:themeColor="accent4"/>
                  <w:lang w:val="es-MX"/>
                </w:rPr>
                <w:delText>IEEE</w:delText>
              </w:r>
              <w:r w:rsidRPr="00CF74EF" w:rsidDel="005E3D3A">
                <w:rPr>
                  <w:rStyle w:val="CitaHTML"/>
                  <w:rFonts w:ascii="Arial" w:hAnsi="Arial" w:cs="Arial"/>
                  <w:i w:val="0"/>
                  <w:color w:val="8064A2" w:themeColor="accent4"/>
                  <w:lang w:val="es-MX"/>
                </w:rPr>
                <w:delText>%20</w:delText>
              </w:r>
              <w:r w:rsidRPr="00CF74EF" w:rsidDel="005E3D3A">
                <w:rPr>
                  <w:rStyle w:val="CitaHTML"/>
                  <w:rFonts w:ascii="Arial" w:hAnsi="Arial" w:cs="Arial"/>
                  <w:bCs/>
                  <w:i w:val="0"/>
                  <w:color w:val="8064A2" w:themeColor="accent4"/>
                  <w:lang w:val="es-MX"/>
                </w:rPr>
                <w:delText>Bibliografia</w:delText>
              </w:r>
              <w:r w:rsidRPr="00CF74EF" w:rsidDel="005E3D3A">
                <w:rPr>
                  <w:rStyle w:val="CitaHTML"/>
                  <w:rFonts w:ascii="Arial" w:hAnsi="Arial" w:cs="Arial"/>
                  <w:i w:val="0"/>
                  <w:color w:val="8064A2" w:themeColor="accent4"/>
                  <w:lang w:val="es-MX"/>
                </w:rPr>
                <w:delText>.doc</w:delText>
              </w:r>
            </w:del>
          </w:p>
          <w:p w14:paraId="28EF500C" w14:textId="2CB30323" w:rsidR="005E3D3A" w:rsidRPr="00CF74EF" w:rsidDel="005E3D3A" w:rsidRDefault="005E3D3A" w:rsidP="00CF74EF">
            <w:pPr>
              <w:spacing w:line="360" w:lineRule="auto"/>
              <w:jc w:val="both"/>
              <w:rPr>
                <w:del w:id="672" w:author="Ana Pérez Yam" w:date="2022-05-08T13:39:00Z"/>
                <w:rFonts w:ascii="Arial" w:hAnsi="Arial" w:cs="Arial"/>
                <w:color w:val="8064A2" w:themeColor="accent4"/>
                <w:lang w:val="es-MX"/>
              </w:rPr>
            </w:pPr>
          </w:p>
          <w:p w14:paraId="7FDE9B72" w14:textId="1E56F447" w:rsidR="005E3D3A" w:rsidRPr="00CF74EF" w:rsidDel="005E3D3A" w:rsidRDefault="005E3D3A" w:rsidP="00CF74EF">
            <w:pPr>
              <w:spacing w:line="360" w:lineRule="auto"/>
              <w:jc w:val="both"/>
              <w:rPr>
                <w:del w:id="673" w:author="Ana Pérez Yam" w:date="2022-05-08T13:39:00Z"/>
                <w:rFonts w:ascii="Arial" w:hAnsi="Arial" w:cs="Arial"/>
                <w:lang w:val="es-MX"/>
              </w:rPr>
            </w:pPr>
            <w:del w:id="674" w:author="Ana Pérez Yam" w:date="2022-05-08T13:39:00Z">
              <w:r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]</w:delText>
              </w:r>
            </w:del>
          </w:p>
        </w:tc>
      </w:tr>
      <w:tr w:rsidR="005E3D3A" w:rsidRPr="00CF74EF" w:rsidDel="005E3D3A" w14:paraId="4BCC239A" w14:textId="1F197F1C" w:rsidTr="005E3D3A">
        <w:trPr>
          <w:gridAfter w:val="1"/>
          <w:trHeight w:val="1253"/>
          <w:del w:id="675" w:author="Ana Pérez Yam" w:date="2022-05-08T13:39:00Z"/>
          <w:trPrChange w:id="676" w:author="Ana Pérez Yam" w:date="2022-05-08T13:38:00Z">
            <w:trPr>
              <w:gridAfter w:val="1"/>
              <w:trHeight w:val="1253"/>
            </w:trPr>
          </w:trPrChange>
        </w:trPr>
        <w:tc>
          <w:tcPr>
            <w:tcW w:w="7661" w:type="dxa"/>
            <w:gridSpan w:val="2"/>
            <w:tcBorders>
              <w:top w:val="single" w:sz="8" w:space="0" w:color="auto"/>
              <w:bottom w:val="single" w:sz="8" w:space="0" w:color="auto"/>
            </w:tcBorders>
            <w:tcPrChange w:id="677" w:author="Ana Pérez Yam" w:date="2022-05-08T13:38:00Z">
              <w:tcPr>
                <w:tcW w:w="7661" w:type="dxa"/>
                <w:gridSpan w:val="2"/>
                <w:tcBorders>
                  <w:top w:val="single" w:sz="8" w:space="0" w:color="auto"/>
                  <w:bottom w:val="single" w:sz="8" w:space="0" w:color="auto"/>
                </w:tcBorders>
              </w:tcPr>
            </w:tcPrChange>
          </w:tcPr>
          <w:p w14:paraId="784FA67E" w14:textId="7D9FACCC" w:rsidR="005E3D3A" w:rsidRPr="00CF74EF" w:rsidDel="005E3D3A" w:rsidRDefault="005E3D3A" w:rsidP="00CF74EF">
            <w:pPr>
              <w:spacing w:line="360" w:lineRule="auto"/>
              <w:jc w:val="both"/>
              <w:rPr>
                <w:del w:id="678" w:author="Ana Pérez Yam" w:date="2022-05-08T13:39:00Z"/>
                <w:rFonts w:ascii="Arial" w:hAnsi="Arial" w:cs="Arial"/>
                <w:lang w:val="es-MX"/>
              </w:rPr>
            </w:pPr>
          </w:p>
          <w:p w14:paraId="22B318D3" w14:textId="7DC58F5B" w:rsidR="005E3D3A" w:rsidRPr="00CF74EF" w:rsidDel="005E3D3A" w:rsidRDefault="005E3D3A" w:rsidP="00CF74EF">
            <w:pPr>
              <w:spacing w:line="360" w:lineRule="auto"/>
              <w:jc w:val="both"/>
              <w:rPr>
                <w:del w:id="679" w:author="Ana Pérez Yam" w:date="2022-05-08T13:39:00Z"/>
                <w:rFonts w:ascii="Arial" w:hAnsi="Arial" w:cs="Arial"/>
                <w:lang w:val="es-MX"/>
              </w:rPr>
            </w:pPr>
            <w:del w:id="680" w:author="Ana Pérez Yam" w:date="2022-05-08T13:39:00Z">
              <w:r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[Fuentes de información que requieren consultar para obtener los requerimientos del producto.]</w:delText>
              </w:r>
            </w:del>
          </w:p>
        </w:tc>
      </w:tr>
      <w:tr w:rsidR="002570B8" w:rsidRPr="00CF74EF" w:rsidDel="005E3D3A" w14:paraId="543CC3F8" w14:textId="0CBBA9BA" w:rsidTr="002653F8">
        <w:trPr>
          <w:trHeight w:val="1253"/>
          <w:del w:id="681" w:author="Ana Pérez Yam" w:date="2022-05-08T13:39:00Z"/>
          <w:trPrChange w:id="682" w:author="Ana Pérez Yam" w:date="2022-05-08T13:38:00Z">
            <w:trPr>
              <w:trHeight w:val="1253"/>
            </w:trPr>
          </w:trPrChange>
        </w:trPr>
        <w:tc>
          <w:tcPr>
            <w:tcW w:w="1701" w:type="dxa"/>
            <w:tcPrChange w:id="683" w:author="Ana Pérez Yam" w:date="2022-05-08T13:38:00Z">
              <w:tcPr>
                <w:tcW w:w="1915" w:type="dxa"/>
              </w:tcPr>
            </w:tcPrChange>
          </w:tcPr>
          <w:p w14:paraId="717EB9B0" w14:textId="0DA9783C" w:rsidR="002570B8" w:rsidRPr="00CF74EF" w:rsidDel="005E3D3A" w:rsidRDefault="002570B8" w:rsidP="00CF74EF">
            <w:pPr>
              <w:pStyle w:val="tableleft"/>
              <w:spacing w:line="360" w:lineRule="auto"/>
              <w:jc w:val="both"/>
              <w:rPr>
                <w:del w:id="684" w:author="Ana Pérez Yam" w:date="2022-05-08T13:39:00Z"/>
                <w:rFonts w:ascii="Arial" w:hAnsi="Arial" w:cs="Arial"/>
                <w:lang w:val="es-MX"/>
              </w:rPr>
            </w:pPr>
            <w:del w:id="685" w:author="Ana Pérez Yam" w:date="2022-05-08T13:39:00Z">
              <w:r w:rsidRPr="00CF74EF" w:rsidDel="005E3D3A">
                <w:rPr>
                  <w:rFonts w:ascii="Arial" w:hAnsi="Arial" w:cs="Arial"/>
                  <w:lang w:val="es-MX"/>
                </w:rPr>
                <w:delText>Plan de actividades</w:delText>
              </w:r>
            </w:del>
          </w:p>
        </w:tc>
        <w:tc>
          <w:tcPr>
            <w:tcW w:w="7875" w:type="dxa"/>
            <w:gridSpan w:val="2"/>
            <w:tcBorders>
              <w:top w:val="single" w:sz="8" w:space="0" w:color="auto"/>
              <w:bottom w:val="single" w:sz="8" w:space="0" w:color="auto"/>
            </w:tcBorders>
            <w:tcPrChange w:id="686" w:author="Ana Pérez Yam" w:date="2022-05-08T13:38:00Z">
              <w:tcPr>
                <w:tcW w:w="7661" w:type="dxa"/>
                <w:gridSpan w:val="2"/>
                <w:tcBorders>
                  <w:top w:val="single" w:sz="8" w:space="0" w:color="auto"/>
                  <w:bottom w:val="single" w:sz="8" w:space="0" w:color="auto"/>
                </w:tcBorders>
              </w:tcPr>
            </w:tcPrChange>
          </w:tcPr>
          <w:p w14:paraId="25A6809D" w14:textId="0BC2FEA3" w:rsidR="002570B8" w:rsidRPr="00CF74EF" w:rsidDel="005E3D3A" w:rsidRDefault="002570B8" w:rsidP="00CF74EF">
            <w:pPr>
              <w:spacing w:line="360" w:lineRule="auto"/>
              <w:jc w:val="both"/>
              <w:rPr>
                <w:del w:id="687" w:author="Ana Pérez Yam" w:date="2022-05-08T13:39:00Z"/>
                <w:rFonts w:ascii="Arial" w:hAnsi="Arial" w:cs="Arial"/>
                <w:i/>
                <w:lang w:val="es-MX"/>
              </w:rPr>
            </w:pPr>
            <w:del w:id="688" w:author="Ana Pérez Yam" w:date="2022-05-08T13:39:00Z">
              <w:r w:rsidRPr="00CF74EF" w:rsidDel="005E3D3A">
                <w:rPr>
                  <w:rFonts w:ascii="Arial" w:hAnsi="Arial" w:cs="Arial"/>
                  <w:i/>
                  <w:lang w:val="es-MX"/>
                </w:rPr>
                <w:delText>Anexo.</w:delText>
              </w:r>
            </w:del>
          </w:p>
          <w:p w14:paraId="7FA0BB42" w14:textId="73909547" w:rsidR="002570B8" w:rsidRPr="00CF74EF" w:rsidDel="005E3D3A" w:rsidRDefault="002570B8" w:rsidP="00CF74EF">
            <w:pPr>
              <w:spacing w:line="360" w:lineRule="auto"/>
              <w:jc w:val="both"/>
              <w:rPr>
                <w:del w:id="689" w:author="Ana Pérez Yam" w:date="2022-05-08T13:39:00Z"/>
                <w:rFonts w:ascii="Arial" w:hAnsi="Arial" w:cs="Arial"/>
                <w:lang w:val="es-MX"/>
              </w:rPr>
            </w:pPr>
            <w:del w:id="690" w:author="Ana Pérez Yam" w:date="2022-05-08T13:39:00Z">
              <w:r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[</w:delText>
              </w:r>
              <w:r w:rsidR="000856A8"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Incluir el calendario de actividades en un documento anexo.</w:delText>
              </w:r>
              <w:r w:rsidRPr="00CF74EF" w:rsidDel="005E3D3A">
                <w:rPr>
                  <w:rFonts w:ascii="Arial" w:hAnsi="Arial" w:cs="Arial"/>
                  <w:color w:val="8064A2" w:themeColor="accent4"/>
                  <w:lang w:val="es-MX"/>
                </w:rPr>
                <w:delText>]</w:delText>
              </w:r>
            </w:del>
          </w:p>
        </w:tc>
      </w:tr>
    </w:tbl>
    <w:p w14:paraId="3A36D7A3" w14:textId="11BAC12A" w:rsidR="00C82D0E" w:rsidRPr="00CF74EF" w:rsidDel="005E3D3A" w:rsidRDefault="00187E0D" w:rsidP="00CF74EF">
      <w:pPr>
        <w:pStyle w:val="Ttulo1"/>
        <w:spacing w:line="360" w:lineRule="auto"/>
        <w:jc w:val="both"/>
        <w:rPr>
          <w:del w:id="691" w:author="Ana Pérez Yam" w:date="2022-05-08T13:39:00Z"/>
          <w:rFonts w:cs="Arial"/>
          <w:lang w:val="es-MX"/>
        </w:rPr>
      </w:pPr>
      <w:del w:id="692" w:author="Ana Pérez Yam" w:date="2022-05-08T13:39:00Z">
        <w:r w:rsidRPr="00CF74EF" w:rsidDel="005E3D3A">
          <w:rPr>
            <w:rFonts w:cs="Arial"/>
            <w:lang w:val="es-MX"/>
          </w:rPr>
          <w:delText>Conclusiones</w:delText>
        </w:r>
      </w:del>
    </w:p>
    <w:p w14:paraId="64FB5A2F" w14:textId="19FDE11A" w:rsidR="00180B2C" w:rsidRPr="00CF74EF" w:rsidRDefault="009D482F" w:rsidP="00CF74EF">
      <w:pPr>
        <w:spacing w:line="360" w:lineRule="auto"/>
        <w:jc w:val="both"/>
        <w:rPr>
          <w:rFonts w:ascii="Arial" w:hAnsi="Arial" w:cs="Arial"/>
          <w:lang w:val="es-MX"/>
        </w:rPr>
      </w:pPr>
      <w:del w:id="693" w:author="Ana Pérez Yam" w:date="2022-05-08T13:39:00Z">
        <w:r w:rsidRPr="00CF74EF" w:rsidDel="005E3D3A">
          <w:rPr>
            <w:rFonts w:ascii="Arial" w:hAnsi="Arial" w:cs="Arial"/>
            <w:color w:val="8064A2" w:themeColor="accent4"/>
            <w:lang w:val="es-MX"/>
          </w:rPr>
          <w:delText>[Conclusiones acerca del pro</w:delText>
        </w:r>
        <w:r w:rsidR="00D43AC4" w:rsidRPr="00CF74EF" w:rsidDel="005E3D3A">
          <w:rPr>
            <w:rFonts w:ascii="Arial" w:hAnsi="Arial" w:cs="Arial"/>
            <w:color w:val="8064A2" w:themeColor="accent4"/>
            <w:lang w:val="es-MX"/>
          </w:rPr>
          <w:delText>yecto, recursos, tiempo, costos y cuestiones abiertas.</w:delText>
        </w:r>
        <w:r w:rsidRPr="00CF74EF" w:rsidDel="005E3D3A">
          <w:rPr>
            <w:rFonts w:ascii="Arial" w:hAnsi="Arial" w:cs="Arial"/>
            <w:color w:val="8064A2" w:themeColor="accent4"/>
            <w:lang w:val="es-MX"/>
          </w:rPr>
          <w:delText>]</w:delText>
        </w:r>
      </w:del>
    </w:p>
    <w:p w14:paraId="590CB802" w14:textId="2409037B" w:rsidR="00D003CB" w:rsidRPr="00CF74EF" w:rsidRDefault="00D003CB" w:rsidP="00CF74EF">
      <w:pPr>
        <w:tabs>
          <w:tab w:val="left" w:pos="3585"/>
        </w:tabs>
        <w:spacing w:line="360" w:lineRule="auto"/>
        <w:jc w:val="both"/>
        <w:rPr>
          <w:rFonts w:ascii="Arial" w:hAnsi="Arial" w:cs="Arial"/>
          <w:lang w:val="es-MX"/>
        </w:rPr>
      </w:pPr>
      <w:r w:rsidRPr="00CF74EF">
        <w:rPr>
          <w:rFonts w:ascii="Arial" w:hAnsi="Arial" w:cs="Arial"/>
          <w:lang w:val="es-MX"/>
        </w:rPr>
        <w:br w:type="page"/>
      </w:r>
    </w:p>
    <w:p w14:paraId="45FB2C3A" w14:textId="6D2E5B84" w:rsidR="00D003CB" w:rsidRPr="00CF74EF" w:rsidRDefault="00036FB0" w:rsidP="00CF74EF">
      <w:pPr>
        <w:tabs>
          <w:tab w:val="left" w:pos="3585"/>
        </w:tabs>
        <w:spacing w:line="360" w:lineRule="auto"/>
        <w:jc w:val="both"/>
        <w:rPr>
          <w:rFonts w:ascii="Arial" w:hAnsi="Arial" w:cs="Arial"/>
          <w:lang w:val="es-MX"/>
        </w:rPr>
      </w:pPr>
      <w:r w:rsidRPr="00CF74EF"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58242" behindDoc="1" locked="0" layoutInCell="1" allowOverlap="1" wp14:anchorId="7B245285" wp14:editId="7FE8EB35">
            <wp:simplePos x="0" y="0"/>
            <wp:positionH relativeFrom="column">
              <wp:posOffset>3009900</wp:posOffset>
            </wp:positionH>
            <wp:positionV relativeFrom="paragraph">
              <wp:posOffset>3549015</wp:posOffset>
            </wp:positionV>
            <wp:extent cx="3076575" cy="1926590"/>
            <wp:effectExtent l="0" t="0" r="9525" b="0"/>
            <wp:wrapTight wrapText="bothSides">
              <wp:wrapPolygon edited="0">
                <wp:start x="0" y="0"/>
                <wp:lineTo x="0" y="21358"/>
                <wp:lineTo x="21533" y="21358"/>
                <wp:lineTo x="2153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4EF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58241" behindDoc="1" locked="0" layoutInCell="1" allowOverlap="1" wp14:anchorId="5A7C6CBB" wp14:editId="03BAF21F">
            <wp:simplePos x="0" y="0"/>
            <wp:positionH relativeFrom="column">
              <wp:posOffset>3019425</wp:posOffset>
            </wp:positionH>
            <wp:positionV relativeFrom="paragraph">
              <wp:posOffset>177165</wp:posOffset>
            </wp:positionV>
            <wp:extent cx="3037840" cy="3334385"/>
            <wp:effectExtent l="0" t="0" r="0" b="0"/>
            <wp:wrapTight wrapText="bothSides">
              <wp:wrapPolygon edited="0">
                <wp:start x="0" y="0"/>
                <wp:lineTo x="0" y="21472"/>
                <wp:lineTo x="21401" y="21472"/>
                <wp:lineTo x="21401" y="0"/>
                <wp:lineTo x="0" y="0"/>
              </wp:wrapPolygon>
            </wp:wrapTight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4EF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156C8D27" wp14:editId="1F6B9C04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934970" cy="3810635"/>
            <wp:effectExtent l="0" t="0" r="0" b="0"/>
            <wp:wrapTight wrapText="bothSides">
              <wp:wrapPolygon edited="0">
                <wp:start x="0" y="0"/>
                <wp:lineTo x="0" y="21488"/>
                <wp:lineTo x="21450" y="21488"/>
                <wp:lineTo x="2145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3871E" w14:textId="2D63EAAB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F3A16C9" w14:textId="6255F52C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4351B03" w14:textId="3121AD69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BC3DB1D" w14:textId="7269F57F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7537C06" w14:textId="04D658E7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EDBA20E" w14:textId="2AFE049F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197ACA9" w14:textId="62C7B6F2" w:rsidR="00574873" w:rsidRPr="00CF74EF" w:rsidRDefault="00574873" w:rsidP="00CF74E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2C23CF4" w14:textId="3DB7BCB8" w:rsidR="00574873" w:rsidRPr="00CF74EF" w:rsidRDefault="004E079E" w:rsidP="00CF74EF">
      <w:pPr>
        <w:spacing w:line="360" w:lineRule="auto"/>
        <w:jc w:val="both"/>
        <w:rPr>
          <w:rFonts w:ascii="Arial" w:hAnsi="Arial" w:cs="Arial"/>
          <w:lang w:val="es-MX"/>
        </w:rPr>
      </w:pPr>
      <w:r w:rsidRPr="00CF74EF">
        <w:rPr>
          <w:rFonts w:ascii="Arial" w:hAnsi="Arial" w:cs="Arial"/>
          <w:lang w:val="es-MX"/>
        </w:rPr>
        <w:t>Como o</w:t>
      </w:r>
      <w:r w:rsidR="00451C06" w:rsidRPr="00CF74EF">
        <w:rPr>
          <w:rFonts w:ascii="Arial" w:hAnsi="Arial" w:cs="Arial"/>
          <w:lang w:val="es-MX"/>
        </w:rPr>
        <w:t xml:space="preserve">bservamos, el software nos regresa un tiempo menos al calculado manualmente, sin embargo, continua siento un tiempo no tan diferente. </w:t>
      </w:r>
      <w:r w:rsidR="00962772" w:rsidRPr="00CF74EF">
        <w:rPr>
          <w:rFonts w:ascii="Arial" w:hAnsi="Arial" w:cs="Arial"/>
          <w:lang w:val="es-MX"/>
        </w:rPr>
        <w:t>Entonces, un usuario podría tardar en concluir una tarea de registro de un reporte de 1.39 a 1.97 minutos</w:t>
      </w:r>
      <w:r w:rsidR="00CF74EF" w:rsidRPr="00CF74EF">
        <w:rPr>
          <w:rFonts w:ascii="Arial" w:hAnsi="Arial" w:cs="Arial"/>
          <w:lang w:val="es-MX"/>
        </w:rPr>
        <w:t>.</w:t>
      </w:r>
    </w:p>
    <w:p w14:paraId="44D892A9" w14:textId="775E0EA1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019F342C" w14:textId="0F53896D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69E8B090" w14:textId="17ABFAC4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593C59C8" w14:textId="7B4D2ACA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5A6F7F1E" w14:textId="40726B77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185AC1BF" w14:textId="6CC77E66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3C4900DF" w14:textId="15AA3706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12E6B690" w14:textId="7CE84689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01081AF1" w14:textId="2EFE3671" w:rsidR="00574873" w:rsidRPr="00574873" w:rsidRDefault="00574873" w:rsidP="00574873">
      <w:pPr>
        <w:rPr>
          <w:rFonts w:asciiTheme="minorHAnsi" w:hAnsiTheme="minorHAnsi" w:cstheme="minorHAnsi"/>
          <w:lang w:val="es-MX"/>
        </w:rPr>
      </w:pPr>
    </w:p>
    <w:p w14:paraId="291DA2A0" w14:textId="3618E331" w:rsidR="00574873" w:rsidRPr="00574873" w:rsidRDefault="00574873" w:rsidP="00574873">
      <w:pPr>
        <w:tabs>
          <w:tab w:val="left" w:pos="3630"/>
        </w:tabs>
        <w:rPr>
          <w:rFonts w:asciiTheme="minorHAnsi" w:hAnsiTheme="minorHAnsi" w:cstheme="minorHAnsi"/>
          <w:lang w:val="es-MX"/>
        </w:rPr>
      </w:pPr>
    </w:p>
    <w:sectPr w:rsidR="00574873" w:rsidRPr="00574873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616B" w14:textId="77777777" w:rsidR="00A37A4E" w:rsidRDefault="00A37A4E" w:rsidP="00366E4D">
      <w:pPr>
        <w:spacing w:before="0" w:after="0" w:line="240" w:lineRule="auto"/>
      </w:pPr>
      <w:r>
        <w:separator/>
      </w:r>
    </w:p>
  </w:endnote>
  <w:endnote w:type="continuationSeparator" w:id="0">
    <w:p w14:paraId="2458D1E2" w14:textId="77777777" w:rsidR="00A37A4E" w:rsidRDefault="00A37A4E" w:rsidP="00366E4D">
      <w:pPr>
        <w:spacing w:before="0" w:after="0" w:line="240" w:lineRule="auto"/>
      </w:pPr>
      <w:r>
        <w:continuationSeparator/>
      </w:r>
    </w:p>
  </w:endnote>
  <w:endnote w:type="continuationNotice" w:id="1">
    <w:p w14:paraId="54A891CB" w14:textId="77777777" w:rsidR="00784E4D" w:rsidRDefault="00784E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234A" w14:textId="77777777" w:rsidR="009341AC" w:rsidRDefault="009341AC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72EC">
      <w:rPr>
        <w:noProof/>
      </w:rPr>
      <w:t>2</w:t>
    </w:r>
    <w:r>
      <w:rPr>
        <w:noProof/>
      </w:rPr>
      <w:fldChar w:fldCharType="end"/>
    </w:r>
  </w:p>
  <w:p w14:paraId="10D8BCDB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070601"/>
      <w:docPartObj>
        <w:docPartGallery w:val="Page Numbers (Bottom of Page)"/>
        <w:docPartUnique/>
      </w:docPartObj>
    </w:sdtPr>
    <w:sdtEndPr/>
    <w:sdtContent>
      <w:p w14:paraId="3D5B774C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14:paraId="78FC6364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3F1A" w14:textId="77777777" w:rsidR="00A37A4E" w:rsidRDefault="00A37A4E" w:rsidP="00366E4D">
      <w:pPr>
        <w:spacing w:before="0" w:after="0" w:line="240" w:lineRule="auto"/>
      </w:pPr>
      <w:r>
        <w:separator/>
      </w:r>
    </w:p>
  </w:footnote>
  <w:footnote w:type="continuationSeparator" w:id="0">
    <w:p w14:paraId="1388D98A" w14:textId="77777777" w:rsidR="00A37A4E" w:rsidRDefault="00A37A4E" w:rsidP="00366E4D">
      <w:pPr>
        <w:spacing w:before="0" w:after="0" w:line="240" w:lineRule="auto"/>
      </w:pPr>
      <w:r>
        <w:continuationSeparator/>
      </w:r>
    </w:p>
  </w:footnote>
  <w:footnote w:type="continuationNotice" w:id="1">
    <w:p w14:paraId="7172A655" w14:textId="77777777" w:rsidR="00784E4D" w:rsidRDefault="00784E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4AF0" w14:textId="77777777" w:rsidR="006E7843" w:rsidRDefault="00366E4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D3D44BC" wp14:editId="73A64A44">
              <wp:simplePos x="0" y="0"/>
              <wp:positionH relativeFrom="column">
                <wp:posOffset>1133474</wp:posOffset>
              </wp:positionH>
              <wp:positionV relativeFrom="paragraph">
                <wp:posOffset>-266700</wp:posOffset>
              </wp:positionV>
              <wp:extent cx="3590925" cy="771525"/>
              <wp:effectExtent l="19050" t="19050" r="28575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0925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139F73" w14:textId="77777777" w:rsidR="00495030" w:rsidRPr="00F11D5F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  <w:rPrChange w:id="19" w:author="Ana Pérez Yam" w:date="2022-05-08T16:52:00Z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</w:pPr>
                          <w:r w:rsidRPr="00F11D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:rPrChange w:id="20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>Título del Documento</w:t>
                          </w:r>
                          <w:r w:rsidR="00821E01" w:rsidRPr="00F11D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:rPrChange w:id="21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 xml:space="preserve">: </w:t>
                          </w:r>
                          <w:r w:rsidR="00052D90" w:rsidRPr="00F11D5F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ES"/>
                              <w:rPrChange w:id="22" w:author="Ana Pérez Yam" w:date="2022-05-08T16:52:00Z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>Guía de definición del proyecto.</w:t>
                          </w:r>
                        </w:p>
                        <w:p w14:paraId="12D8D8B2" w14:textId="77777777" w:rsidR="006E7843" w:rsidRPr="00F11D5F" w:rsidRDefault="00821E01" w:rsidP="005F1234">
                          <w:pPr>
                            <w:spacing w:before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  <w:rPrChange w:id="23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MX"/>
                                </w:rPr>
                              </w:rPrChange>
                            </w:rPr>
                          </w:pPr>
                          <w:r w:rsidRPr="00F11D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:rPrChange w:id="24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 xml:space="preserve">ORGANIZACIÓN PATROCINANTE: </w:t>
                          </w:r>
                          <w:r w:rsidR="00851BE3" w:rsidRPr="00F11D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:rPrChange w:id="25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>FMAT-UADY</w:t>
                          </w:r>
                        </w:p>
                        <w:p w14:paraId="23FDD6F1" w14:textId="695DBB5A" w:rsidR="006E7843" w:rsidRDefault="00821E01" w:rsidP="005F1234">
                          <w:pPr>
                            <w:rPr>
                              <w:ins w:id="26" w:author="Ana Pérez Yam" w:date="2022-05-08T16:52:00Z"/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F11D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:rPrChange w:id="27" w:author="Ana Pérez Yam" w:date="2022-05-08T16:52:00Z">
                                <w:rPr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rPrChange>
                            </w:rPr>
                            <w:t xml:space="preserve">PROYECTO: </w:t>
                          </w:r>
                          <w:del w:id="28" w:author="Ana Pérez Yam" w:date="2022-05-08T01:08:00Z">
                            <w:r w:rsidR="009D482F" w:rsidRPr="00F11D5F" w:rsidDel="000D0A8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:rPrChange w:id="29" w:author="Ana Pérez Yam" w:date="2022-05-08T16:52:00Z">
                                  <w:rPr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ES"/>
                                  </w:rPr>
                                </w:rPrChange>
                              </w:rPr>
                              <w:delText>[nombre proyecto]</w:delText>
                            </w:r>
                          </w:del>
                          <w:proofErr w:type="spellStart"/>
                          <w:ins w:id="30" w:author="Ana Pérez Yam" w:date="2022-05-08T01:08:00Z">
                            <w:r w:rsidR="000D0A87" w:rsidRPr="00F11D5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:rPrChange w:id="31" w:author="Ana Pérez Yam" w:date="2022-05-08T16:52:00Z">
                                  <w:rPr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ES"/>
                                  </w:rPr>
                                </w:rPrChange>
                              </w:rPr>
                              <w:t>RiskMap</w:t>
                            </w:r>
                          </w:ins>
                          <w:proofErr w:type="spellEnd"/>
                        </w:p>
                        <w:p w14:paraId="4BE966BA" w14:textId="77777777" w:rsidR="00F11D5F" w:rsidRPr="00F11D5F" w:rsidRDefault="00F11D5F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D44BC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82.75pt;height:6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" strokeweight="3pt">
              <v:stroke linestyle="thinThick"/>
              <v:textbox>
                <w:txbxContent>
                  <w:p w14:paraId="33139F73" w14:textId="77777777" w:rsidR="00495030" w:rsidRPr="00F11D5F" w:rsidRDefault="00366E4D" w:rsidP="00495030">
                    <w:pPr>
                      <w:spacing w:before="0" w:line="240" w:lineRule="auto"/>
                      <w:ind w:left="-720" w:firstLine="720"/>
                      <w:rPr>
                        <w:rFonts w:ascii="Arial" w:hAnsi="Arial" w:cs="Arial"/>
                        <w:sz w:val="20"/>
                        <w:szCs w:val="20"/>
                        <w:lang w:val="es-ES"/>
                        <w:rPrChange w:id="32" w:author="Ana Pérez Yam" w:date="2022-05-08T16:52:00Z">
                          <w:rPr>
                            <w:sz w:val="20"/>
                            <w:szCs w:val="20"/>
                            <w:lang w:val="es-ES"/>
                          </w:rPr>
                        </w:rPrChange>
                      </w:rPr>
                    </w:pPr>
                    <w:r w:rsidRPr="00F11D5F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  <w:rPrChange w:id="33" w:author="Ana Pérez Yam" w:date="2022-05-08T16:52:00Z">
                          <w:rPr>
                            <w:b/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>Título del Documento</w:t>
                    </w:r>
                    <w:r w:rsidR="00821E01" w:rsidRPr="00F11D5F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  <w:rPrChange w:id="34" w:author="Ana Pérez Yam" w:date="2022-05-08T16:52:00Z">
                          <w:rPr>
                            <w:b/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 xml:space="preserve">: </w:t>
                    </w:r>
                    <w:r w:rsidR="00052D90" w:rsidRPr="00F11D5F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ES"/>
                        <w:rPrChange w:id="35" w:author="Ana Pérez Yam" w:date="2022-05-08T16:52:00Z">
                          <w:rPr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>Guía de definición del proyecto.</w:t>
                    </w:r>
                  </w:p>
                  <w:p w14:paraId="12D8D8B2" w14:textId="77777777" w:rsidR="006E7843" w:rsidRPr="00F11D5F" w:rsidRDefault="00821E01" w:rsidP="005F1234">
                    <w:pPr>
                      <w:spacing w:before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  <w:rPrChange w:id="36" w:author="Ana Pérez Yam" w:date="2022-05-08T16:52:00Z">
                          <w:rPr>
                            <w:b/>
                            <w:sz w:val="20"/>
                            <w:szCs w:val="20"/>
                            <w:lang w:val="es-MX"/>
                          </w:rPr>
                        </w:rPrChange>
                      </w:rPr>
                    </w:pPr>
                    <w:r w:rsidRPr="00F11D5F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  <w:rPrChange w:id="37" w:author="Ana Pérez Yam" w:date="2022-05-08T16:52:00Z">
                          <w:rPr>
                            <w:b/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 xml:space="preserve">ORGANIZACIÓN PATROCINANTE: </w:t>
                    </w:r>
                    <w:r w:rsidR="00851BE3" w:rsidRPr="00F11D5F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  <w:rPrChange w:id="38" w:author="Ana Pérez Yam" w:date="2022-05-08T16:52:00Z">
                          <w:rPr>
                            <w:b/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>FMAT-UADY</w:t>
                    </w:r>
                  </w:p>
                  <w:p w14:paraId="23FDD6F1" w14:textId="695DBB5A" w:rsidR="006E7843" w:rsidRDefault="00821E01" w:rsidP="005F1234">
                    <w:pPr>
                      <w:rPr>
                        <w:ins w:id="39" w:author="Ana Pérez Yam" w:date="2022-05-08T16:52:00Z"/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</w:pPr>
                    <w:r w:rsidRPr="00F11D5F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  <w:rPrChange w:id="40" w:author="Ana Pérez Yam" w:date="2022-05-08T16:52:00Z">
                          <w:rPr>
                            <w:b/>
                            <w:sz w:val="20"/>
                            <w:szCs w:val="20"/>
                            <w:lang w:val="es-ES"/>
                          </w:rPr>
                        </w:rPrChange>
                      </w:rPr>
                      <w:t xml:space="preserve">PROYECTO: </w:t>
                    </w:r>
                    <w:del w:id="41" w:author="Ana Pérez Yam" w:date="2022-05-08T01:08:00Z">
                      <w:r w:rsidR="009D482F" w:rsidRPr="00F11D5F" w:rsidDel="000D0A8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:rPrChange w:id="42" w:author="Ana Pérez Yam" w:date="2022-05-08T16:52:00Z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rPrChange>
                        </w:rPr>
                        <w:delText>[nombre proyecto]</w:delText>
                      </w:r>
                    </w:del>
                    <w:proofErr w:type="spellStart"/>
                    <w:ins w:id="43" w:author="Ana Pérez Yam" w:date="2022-05-08T01:08:00Z">
                      <w:r w:rsidR="000D0A87" w:rsidRPr="00F11D5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:rPrChange w:id="44" w:author="Ana Pérez Yam" w:date="2022-05-08T16:52:00Z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rPrChange>
                        </w:rPr>
                        <w:t>RiskMap</w:t>
                      </w:r>
                    </w:ins>
                    <w:proofErr w:type="spellEnd"/>
                  </w:p>
                  <w:p w14:paraId="4BE966BA" w14:textId="77777777" w:rsidR="00F11D5F" w:rsidRPr="00F11D5F" w:rsidRDefault="00F11D5F" w:rsidP="005F1234">
                    <w:pPr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63C2CB09" wp14:editId="42F40750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6C9693F" wp14:editId="17D75FEB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B36E4" w14:textId="40A6ACB1" w:rsidR="006E7843" w:rsidRPr="006B49D2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6B49D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del w:id="45" w:author="Ana Pérez Yam" w:date="2022-05-08T01:13:00Z">
                            <w:r w:rsidR="009D482F" w:rsidRPr="006B49D2" w:rsidDel="006B49D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  <w:rPrChange w:id="46" w:author="Ana Pérez Yam" w:date="2022-05-08T01:13:00Z">
                                  <w:rPr>
                                    <w:rFonts w:ascii="Arial" w:hAnsi="Arial" w:cs="Arial"/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MX"/>
                                  </w:rPr>
                                </w:rPrChange>
                              </w:rPr>
                              <w:delText>[fecha de rev]</w:delText>
                            </w:r>
                          </w:del>
                          <w:ins w:id="47" w:author="Ana Pérez Yam" w:date="2022-05-08T01:13:00Z">
                            <w:r w:rsidR="006B49D2" w:rsidRPr="006B49D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  <w:rPrChange w:id="48" w:author="Ana Pérez Yam" w:date="2022-05-08T01:13:00Z">
                                  <w:rPr>
                                    <w:rFonts w:ascii="Arial" w:hAnsi="Arial" w:cs="Arial"/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MX"/>
                                  </w:rPr>
                                </w:rPrChange>
                              </w:rPr>
                              <w:t>09/05/2022</w:t>
                            </w:r>
                          </w:ins>
                        </w:p>
                        <w:p w14:paraId="7BE5910E" w14:textId="77777777"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9693F" id="Text Box 50" o:spid="_x0000_s1027" type="#_x0000_t202" style="position:absolute;margin-left:363.75pt;margin-top:1.5pt;width:128.8pt;height:38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" strokeweight="3pt">
              <v:stroke linestyle="thinThick"/>
              <v:textbox>
                <w:txbxContent>
                  <w:p w14:paraId="132B36E4" w14:textId="40A6ACB1" w:rsidR="006E7843" w:rsidRPr="006B49D2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6B49D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del w:id="49" w:author="Ana Pérez Yam" w:date="2022-05-08T01:13:00Z">
                      <w:r w:rsidR="009D482F" w:rsidRPr="006B49D2" w:rsidDel="006B49D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  <w:rPrChange w:id="50" w:author="Ana Pérez Yam" w:date="2022-05-08T01:13:00Z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</w:rPrChange>
                        </w:rPr>
                        <w:delText>[fecha de rev]</w:delText>
                      </w:r>
                    </w:del>
                    <w:ins w:id="51" w:author="Ana Pérez Yam" w:date="2022-05-08T01:13:00Z">
                      <w:r w:rsidR="006B49D2" w:rsidRPr="006B49D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  <w:rPrChange w:id="52" w:author="Ana Pérez Yam" w:date="2022-05-08T01:13:00Z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</w:rPrChange>
                        </w:rPr>
                        <w:t>09/05/2022</w:t>
                      </w:r>
                    </w:ins>
                  </w:p>
                  <w:p w14:paraId="7BE5910E" w14:textId="77777777"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C877F88" wp14:editId="353450FC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2B4FE8" w14:textId="31F386FD" w:rsidR="006E7843" w:rsidDel="006B49D2" w:rsidRDefault="00821E01" w:rsidP="005F1234">
                          <w:pPr>
                            <w:rPr>
                              <w:del w:id="53" w:author="Ana Pérez Yam" w:date="2022-05-08T01:14:00Z"/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Revision</w:t>
                          </w:r>
                          <w:r w:rsidRPr="006B49D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: </w:t>
                          </w:r>
                          <w:del w:id="54" w:author="Ana Pérez Yam" w:date="2022-05-08T01:13:00Z">
                            <w:r w:rsidR="009D482F" w:rsidRPr="006B49D2" w:rsidDel="006B49D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PrChange w:id="55" w:author="Ana Pérez Yam" w:date="2022-05-08T01:13:00Z">
                                  <w:rPr>
                                    <w:rFonts w:ascii="Arial" w:hAnsi="Arial" w:cs="Arial"/>
                                    <w:b/>
                                    <w:color w:val="8064A2" w:themeColor="accent4"/>
                                    <w:sz w:val="20"/>
                                    <w:szCs w:val="20"/>
                                  </w:rPr>
                                </w:rPrChange>
                              </w:rPr>
                              <w:delText>[número rev]</w:delText>
                            </w:r>
                          </w:del>
                          <w:ins w:id="56" w:author="Ana Pérez Yam" w:date="2022-05-08T01:14:00Z">
                            <w:r w:rsidR="006B49D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ins>
                        </w:p>
                        <w:p w14:paraId="38A54129" w14:textId="77777777"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77F88" id="Text Box 49" o:spid="_x0000_s1028" type="#_x0000_t202" style="position:absolute;margin-left:363.75pt;margin-top:-21pt;width:128.8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strokeweight="3pt">
              <v:stroke linestyle="thinThick"/>
              <v:textbox>
                <w:txbxContent>
                  <w:p w14:paraId="202B4FE8" w14:textId="31F386FD" w:rsidR="006E7843" w:rsidDel="006B49D2" w:rsidRDefault="00821E01" w:rsidP="005F1234">
                    <w:pPr>
                      <w:rPr>
                        <w:del w:id="57" w:author="Ana Pérez Yam" w:date="2022-05-08T01:14:00Z"/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Revision</w:t>
                    </w:r>
                    <w:r w:rsidRPr="006B49D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: </w:t>
                    </w:r>
                    <w:del w:id="58" w:author="Ana Pérez Yam" w:date="2022-05-08T01:13:00Z">
                      <w:r w:rsidR="009D482F" w:rsidRPr="006B49D2" w:rsidDel="006B49D2">
                        <w:rPr>
                          <w:rFonts w:ascii="Arial" w:hAnsi="Arial" w:cs="Arial"/>
                          <w:b/>
                          <w:sz w:val="20"/>
                          <w:szCs w:val="20"/>
                          <w:rPrChange w:id="59" w:author="Ana Pérez Yam" w:date="2022-05-08T01:13:00Z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</w:rPrChange>
                        </w:rPr>
                        <w:delText>[número rev]</w:delText>
                      </w:r>
                    </w:del>
                    <w:ins w:id="60" w:author="Ana Pérez Yam" w:date="2022-05-08T01:14:00Z">
                      <w:r w:rsidR="006B49D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</w:t>
                      </w:r>
                    </w:ins>
                  </w:p>
                  <w:p w14:paraId="38A54129" w14:textId="77777777"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F15813"/>
    <w:multiLevelType w:val="hybridMultilevel"/>
    <w:tmpl w:val="4C8E47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8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180024"/>
    <w:multiLevelType w:val="hybridMultilevel"/>
    <w:tmpl w:val="4C8E4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47544901">
    <w:abstractNumId w:val="7"/>
  </w:num>
  <w:num w:numId="2" w16cid:durableId="17571680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806976114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 w16cid:durableId="1399863291">
    <w:abstractNumId w:val="2"/>
  </w:num>
  <w:num w:numId="5" w16cid:durableId="979572972">
    <w:abstractNumId w:val="17"/>
  </w:num>
  <w:num w:numId="6" w16cid:durableId="361787661">
    <w:abstractNumId w:val="18"/>
  </w:num>
  <w:num w:numId="7" w16cid:durableId="1530296435">
    <w:abstractNumId w:val="9"/>
  </w:num>
  <w:num w:numId="8" w16cid:durableId="6576158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5787964">
    <w:abstractNumId w:val="12"/>
  </w:num>
  <w:num w:numId="10" w16cid:durableId="978147156">
    <w:abstractNumId w:val="14"/>
  </w:num>
  <w:num w:numId="11" w16cid:durableId="1302154389">
    <w:abstractNumId w:val="10"/>
  </w:num>
  <w:num w:numId="12" w16cid:durableId="1098208358">
    <w:abstractNumId w:val="13"/>
  </w:num>
  <w:num w:numId="13" w16cid:durableId="1150057072">
    <w:abstractNumId w:val="3"/>
  </w:num>
  <w:num w:numId="14" w16cid:durableId="326787223">
    <w:abstractNumId w:val="8"/>
  </w:num>
  <w:num w:numId="15" w16cid:durableId="90442920">
    <w:abstractNumId w:val="6"/>
  </w:num>
  <w:num w:numId="16" w16cid:durableId="1736314072">
    <w:abstractNumId w:val="5"/>
  </w:num>
  <w:num w:numId="17" w16cid:durableId="1161240853">
    <w:abstractNumId w:val="16"/>
  </w:num>
  <w:num w:numId="18" w16cid:durableId="2050648151">
    <w:abstractNumId w:val="4"/>
  </w:num>
  <w:num w:numId="19" w16cid:durableId="765198478">
    <w:abstractNumId w:val="1"/>
  </w:num>
  <w:num w:numId="20" w16cid:durableId="7590513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Pérez Yam">
    <w15:presenceInfo w15:providerId="None" w15:userId="Ana Pérez Y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D"/>
    <w:rsid w:val="000026D5"/>
    <w:rsid w:val="00036FB0"/>
    <w:rsid w:val="00052D90"/>
    <w:rsid w:val="000617B9"/>
    <w:rsid w:val="000856A8"/>
    <w:rsid w:val="000B06D2"/>
    <w:rsid w:val="000D0A87"/>
    <w:rsid w:val="000D1721"/>
    <w:rsid w:val="000D6AE9"/>
    <w:rsid w:val="000D7DED"/>
    <w:rsid w:val="000F3F3F"/>
    <w:rsid w:val="0010568E"/>
    <w:rsid w:val="001061E5"/>
    <w:rsid w:val="00106666"/>
    <w:rsid w:val="00130B1E"/>
    <w:rsid w:val="001342BF"/>
    <w:rsid w:val="00134417"/>
    <w:rsid w:val="00163903"/>
    <w:rsid w:val="0016418E"/>
    <w:rsid w:val="001756F4"/>
    <w:rsid w:val="00180B2C"/>
    <w:rsid w:val="00187E0D"/>
    <w:rsid w:val="001C6388"/>
    <w:rsid w:val="001D5047"/>
    <w:rsid w:val="001E077D"/>
    <w:rsid w:val="001E367A"/>
    <w:rsid w:val="001E55CE"/>
    <w:rsid w:val="00201EAB"/>
    <w:rsid w:val="0025692C"/>
    <w:rsid w:val="002570B8"/>
    <w:rsid w:val="002653F8"/>
    <w:rsid w:val="002708B1"/>
    <w:rsid w:val="00270DB2"/>
    <w:rsid w:val="0028720F"/>
    <w:rsid w:val="002C3E68"/>
    <w:rsid w:val="002C78D2"/>
    <w:rsid w:val="0031517E"/>
    <w:rsid w:val="003211BA"/>
    <w:rsid w:val="0036229D"/>
    <w:rsid w:val="00366E4D"/>
    <w:rsid w:val="003779FC"/>
    <w:rsid w:val="00381DD1"/>
    <w:rsid w:val="00385D2B"/>
    <w:rsid w:val="003A01AD"/>
    <w:rsid w:val="004031AF"/>
    <w:rsid w:val="00405B0B"/>
    <w:rsid w:val="00406B4F"/>
    <w:rsid w:val="00435466"/>
    <w:rsid w:val="00441C9D"/>
    <w:rsid w:val="00451C06"/>
    <w:rsid w:val="004831CC"/>
    <w:rsid w:val="00495030"/>
    <w:rsid w:val="004952BB"/>
    <w:rsid w:val="004A29CC"/>
    <w:rsid w:val="004B57E3"/>
    <w:rsid w:val="004C4F2A"/>
    <w:rsid w:val="004E079E"/>
    <w:rsid w:val="004E4A37"/>
    <w:rsid w:val="00530917"/>
    <w:rsid w:val="00543392"/>
    <w:rsid w:val="00550683"/>
    <w:rsid w:val="00550EF9"/>
    <w:rsid w:val="0056624F"/>
    <w:rsid w:val="00574873"/>
    <w:rsid w:val="0057650B"/>
    <w:rsid w:val="005872EC"/>
    <w:rsid w:val="00594389"/>
    <w:rsid w:val="005E3D3A"/>
    <w:rsid w:val="00665249"/>
    <w:rsid w:val="006668FE"/>
    <w:rsid w:val="00672836"/>
    <w:rsid w:val="006A0467"/>
    <w:rsid w:val="006A640B"/>
    <w:rsid w:val="006A7E95"/>
    <w:rsid w:val="006B0F42"/>
    <w:rsid w:val="006B49D2"/>
    <w:rsid w:val="00712DC9"/>
    <w:rsid w:val="00715426"/>
    <w:rsid w:val="00726651"/>
    <w:rsid w:val="00745914"/>
    <w:rsid w:val="00747175"/>
    <w:rsid w:val="00751300"/>
    <w:rsid w:val="00760E14"/>
    <w:rsid w:val="007675B5"/>
    <w:rsid w:val="00784E4D"/>
    <w:rsid w:val="00795524"/>
    <w:rsid w:val="007A1B73"/>
    <w:rsid w:val="007B74FC"/>
    <w:rsid w:val="007F5EF5"/>
    <w:rsid w:val="00803152"/>
    <w:rsid w:val="00810937"/>
    <w:rsid w:val="00821E01"/>
    <w:rsid w:val="00825EB8"/>
    <w:rsid w:val="00826118"/>
    <w:rsid w:val="00831CED"/>
    <w:rsid w:val="0083381A"/>
    <w:rsid w:val="00851BE3"/>
    <w:rsid w:val="00873DB5"/>
    <w:rsid w:val="00890BFC"/>
    <w:rsid w:val="008B1810"/>
    <w:rsid w:val="008C61B4"/>
    <w:rsid w:val="00904C2B"/>
    <w:rsid w:val="0090645F"/>
    <w:rsid w:val="00930AB9"/>
    <w:rsid w:val="00934146"/>
    <w:rsid w:val="009341AC"/>
    <w:rsid w:val="00962752"/>
    <w:rsid w:val="00962772"/>
    <w:rsid w:val="00985829"/>
    <w:rsid w:val="009C266B"/>
    <w:rsid w:val="009C321A"/>
    <w:rsid w:val="009D03D9"/>
    <w:rsid w:val="009D482F"/>
    <w:rsid w:val="009E33E3"/>
    <w:rsid w:val="009F3F6F"/>
    <w:rsid w:val="00A02EB8"/>
    <w:rsid w:val="00A06A27"/>
    <w:rsid w:val="00A27F30"/>
    <w:rsid w:val="00A30F51"/>
    <w:rsid w:val="00A37A4E"/>
    <w:rsid w:val="00A53E6B"/>
    <w:rsid w:val="00A564FE"/>
    <w:rsid w:val="00A66AEF"/>
    <w:rsid w:val="00A75902"/>
    <w:rsid w:val="00A95303"/>
    <w:rsid w:val="00A97F38"/>
    <w:rsid w:val="00AA2C6E"/>
    <w:rsid w:val="00AA3ABC"/>
    <w:rsid w:val="00AD2AA9"/>
    <w:rsid w:val="00AF02B1"/>
    <w:rsid w:val="00AF6E0A"/>
    <w:rsid w:val="00B161A7"/>
    <w:rsid w:val="00B25E8F"/>
    <w:rsid w:val="00B904E0"/>
    <w:rsid w:val="00B95DE5"/>
    <w:rsid w:val="00BA1EF3"/>
    <w:rsid w:val="00BA1F8D"/>
    <w:rsid w:val="00BA44FB"/>
    <w:rsid w:val="00BB4E9F"/>
    <w:rsid w:val="00BB76A7"/>
    <w:rsid w:val="00BC3632"/>
    <w:rsid w:val="00BD6036"/>
    <w:rsid w:val="00BE42E6"/>
    <w:rsid w:val="00C03CFD"/>
    <w:rsid w:val="00C243CC"/>
    <w:rsid w:val="00C258D7"/>
    <w:rsid w:val="00C44E19"/>
    <w:rsid w:val="00C45938"/>
    <w:rsid w:val="00C523CD"/>
    <w:rsid w:val="00C82D0E"/>
    <w:rsid w:val="00C9449A"/>
    <w:rsid w:val="00CC6EE0"/>
    <w:rsid w:val="00CE3D6B"/>
    <w:rsid w:val="00CE7EF7"/>
    <w:rsid w:val="00CF3373"/>
    <w:rsid w:val="00CF5079"/>
    <w:rsid w:val="00CF74EF"/>
    <w:rsid w:val="00CF7876"/>
    <w:rsid w:val="00D000CD"/>
    <w:rsid w:val="00D003CB"/>
    <w:rsid w:val="00D27726"/>
    <w:rsid w:val="00D36D5D"/>
    <w:rsid w:val="00D43AC4"/>
    <w:rsid w:val="00D803A7"/>
    <w:rsid w:val="00DA33F1"/>
    <w:rsid w:val="00DB6445"/>
    <w:rsid w:val="00DE5C74"/>
    <w:rsid w:val="00E13034"/>
    <w:rsid w:val="00E6140C"/>
    <w:rsid w:val="00E7502A"/>
    <w:rsid w:val="00ED7A59"/>
    <w:rsid w:val="00F11D5F"/>
    <w:rsid w:val="00F461E6"/>
    <w:rsid w:val="00F82103"/>
    <w:rsid w:val="00FA385D"/>
    <w:rsid w:val="306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7BD068"/>
  <w15:docId w15:val="{83257FF3-1FC2-4B5D-8E29-6A8D6C38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0C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D0A87"/>
    <w:pPr>
      <w:spacing w:after="0" w:line="240" w:lineRule="auto"/>
    </w:pPr>
    <w:rPr>
      <w:rFonts w:ascii="Times" w:eastAsia="Times New Roman" w:hAnsi="Times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440"/>
    </w:pPr>
    <w:rPr>
      <w:rFonts w:asciiTheme="minorHAnsi" w:eastAsiaTheme="minorEastAsia" w:hAnsiTheme="minorHAnsi" w:cstheme="minorBidi"/>
      <w:lang w:val="es-MX"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660"/>
    </w:pPr>
    <w:rPr>
      <w:rFonts w:asciiTheme="minorHAnsi" w:eastAsiaTheme="minorEastAsia" w:hAnsiTheme="minorHAnsi" w:cstheme="minorBidi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880"/>
    </w:pPr>
    <w:rPr>
      <w:rFonts w:asciiTheme="minorHAnsi" w:eastAsiaTheme="minorEastAsia" w:hAnsiTheme="minorHAnsi" w:cstheme="minorBidi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BA1EF3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BA1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6CEF895C2B41AF66759BC3F32F0B" ma:contentTypeVersion="12" ma:contentTypeDescription="Create a new document." ma:contentTypeScope="" ma:versionID="c3701bc4ca8ff35208a7fb36e8a5a9ab">
  <xsd:schema xmlns:xsd="http://www.w3.org/2001/XMLSchema" xmlns:xs="http://www.w3.org/2001/XMLSchema" xmlns:p="http://schemas.microsoft.com/office/2006/metadata/properties" xmlns:ns3="6eeee77f-d3ee-41c3-a17f-d23e20535d6d" xmlns:ns4="53098d5d-c51e-4f6d-a929-f96323a306b9" targetNamespace="http://schemas.microsoft.com/office/2006/metadata/properties" ma:root="true" ma:fieldsID="c2f09fe7e1dd112c0f2d9cddb41618ff" ns3:_="" ns4:_="">
    <xsd:import namespace="6eeee77f-d3ee-41c3-a17f-d23e20535d6d"/>
    <xsd:import namespace="53098d5d-c51e-4f6d-a929-f96323a306b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ee77f-d3ee-41c3-a17f-d23e20535d6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8d5d-c51e-4f6d-a929-f96323a3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06711-1A40-4A99-9E12-21517A77FD9C}">
  <ds:schemaRefs>
    <ds:schemaRef ds:uri="http://purl.org/dc/dcmitype/"/>
    <ds:schemaRef ds:uri="53098d5d-c51e-4f6d-a929-f96323a306b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6eeee77f-d3ee-41c3-a17f-d23e20535d6d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4CA4557-5DCB-4B94-9FB3-4AE79EC399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E6EA7B-247F-423C-B3DB-BE75914C1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eee77f-d3ee-41c3-a17f-d23e20535d6d"/>
    <ds:schemaRef ds:uri="53098d5d-c51e-4f6d-a929-f96323a30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1259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</dc:creator>
  <cp:lastModifiedBy>Ana Pérez Yam</cp:lastModifiedBy>
  <cp:revision>2</cp:revision>
  <cp:lastPrinted>2011-05-20T22:51:00Z</cp:lastPrinted>
  <dcterms:created xsi:type="dcterms:W3CDTF">2022-05-09T00:22:00Z</dcterms:created>
  <dcterms:modified xsi:type="dcterms:W3CDTF">2022-05-09T00:22:00Z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0x010100A1C06CEF895C2B41AF66759BC3F32F0B</vt:lpwstr>
  </property>
</Properties>
</file>